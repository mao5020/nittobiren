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2F001" w14:textId="3760E764" w:rsidR="00F60D11" w:rsidRPr="009A187E" w:rsidRDefault="00A91CF8" w:rsidP="00CF49C1">
      <w:pPr>
        <w:jc w:val="center"/>
        <w:rPr>
          <w:rFonts w:asciiTheme="majorEastAsia" w:eastAsiaTheme="majorEastAsia" w:hAnsiTheme="majorEastAsia"/>
          <w:color w:val="000000" w:themeColor="text1"/>
          <w:sz w:val="24"/>
          <w:szCs w:val="24"/>
        </w:rPr>
      </w:pPr>
      <w:r w:rsidRPr="009A187E">
        <w:rPr>
          <w:rFonts w:asciiTheme="majorEastAsia" w:eastAsiaTheme="majorEastAsia" w:hAnsiTheme="majorEastAsia" w:hint="eastAsia"/>
          <w:color w:val="000000" w:themeColor="text1"/>
          <w:sz w:val="24"/>
          <w:szCs w:val="24"/>
        </w:rPr>
        <w:t>とび</w:t>
      </w:r>
      <w:r w:rsidR="00451C6E" w:rsidRPr="009A187E">
        <w:rPr>
          <w:rFonts w:asciiTheme="majorEastAsia" w:eastAsiaTheme="majorEastAsia" w:hAnsiTheme="majorEastAsia" w:hint="eastAsia"/>
          <w:color w:val="000000" w:themeColor="text1"/>
          <w:sz w:val="24"/>
          <w:szCs w:val="24"/>
        </w:rPr>
        <w:t>技能者</w:t>
      </w:r>
      <w:r w:rsidR="00CF49C1" w:rsidRPr="009A187E">
        <w:rPr>
          <w:rFonts w:asciiTheme="majorEastAsia" w:eastAsiaTheme="majorEastAsia" w:hAnsiTheme="majorEastAsia" w:hint="eastAsia"/>
          <w:color w:val="000000" w:themeColor="text1"/>
          <w:sz w:val="24"/>
          <w:szCs w:val="24"/>
        </w:rPr>
        <w:t>能力評価基準</w:t>
      </w:r>
    </w:p>
    <w:p w14:paraId="4B1E0D10" w14:textId="77777777" w:rsidR="00BF52FB" w:rsidRPr="007874B1" w:rsidRDefault="00BF52FB" w:rsidP="00CF49C1">
      <w:pPr>
        <w:jc w:val="center"/>
        <w:rPr>
          <w:rFonts w:asciiTheme="majorEastAsia" w:eastAsiaTheme="majorEastAsia" w:hAnsiTheme="majorEastAsia"/>
          <w:color w:val="000000" w:themeColor="text1"/>
          <w:sz w:val="24"/>
          <w:szCs w:val="24"/>
        </w:rPr>
      </w:pPr>
    </w:p>
    <w:p w14:paraId="5AE7E937" w14:textId="34FA8B02" w:rsidR="00BF52FB" w:rsidRPr="009A187E" w:rsidRDefault="006B76D7" w:rsidP="00BF52FB">
      <w:pPr>
        <w:jc w:val="right"/>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令和</w:t>
      </w:r>
      <w:r w:rsidR="00DC7818">
        <w:rPr>
          <w:rFonts w:ascii="ＭＳ ゴシック" w:eastAsia="ＭＳ ゴシック" w:hAnsi="ＭＳ ゴシック" w:hint="eastAsia"/>
          <w:color w:val="000000" w:themeColor="text1"/>
          <w:sz w:val="24"/>
          <w:szCs w:val="24"/>
        </w:rPr>
        <w:t>２</w:t>
      </w:r>
      <w:r w:rsidRPr="009A187E">
        <w:rPr>
          <w:rFonts w:ascii="ＭＳ ゴシック" w:eastAsia="ＭＳ ゴシック" w:hAnsi="ＭＳ ゴシック" w:hint="eastAsia"/>
          <w:color w:val="000000" w:themeColor="text1"/>
          <w:sz w:val="24"/>
          <w:szCs w:val="24"/>
        </w:rPr>
        <w:t>年</w:t>
      </w:r>
      <w:r w:rsidR="00DC7818">
        <w:rPr>
          <w:rFonts w:ascii="ＭＳ ゴシック" w:eastAsia="ＭＳ ゴシック" w:hAnsi="ＭＳ ゴシック" w:hint="eastAsia"/>
          <w:color w:val="000000" w:themeColor="text1"/>
          <w:sz w:val="24"/>
          <w:szCs w:val="24"/>
        </w:rPr>
        <w:t>３</w:t>
      </w:r>
      <w:r w:rsidR="00BF52FB" w:rsidRPr="009A187E">
        <w:rPr>
          <w:rFonts w:ascii="ＭＳ ゴシック" w:eastAsia="ＭＳ ゴシック" w:hAnsi="ＭＳ ゴシック" w:hint="eastAsia"/>
          <w:color w:val="000000" w:themeColor="text1"/>
          <w:sz w:val="24"/>
          <w:szCs w:val="24"/>
        </w:rPr>
        <w:t>月</w:t>
      </w:r>
      <w:r w:rsidR="00DC7818">
        <w:rPr>
          <w:rFonts w:ascii="ＭＳ ゴシック" w:eastAsia="ＭＳ ゴシック" w:hAnsi="ＭＳ ゴシック" w:hint="eastAsia"/>
          <w:color w:val="000000" w:themeColor="text1"/>
          <w:sz w:val="24"/>
          <w:szCs w:val="24"/>
        </w:rPr>
        <w:t>３</w:t>
      </w:r>
      <w:r w:rsidR="00BF52FB" w:rsidRPr="009A187E">
        <w:rPr>
          <w:rFonts w:ascii="ＭＳ ゴシック" w:eastAsia="ＭＳ ゴシック" w:hAnsi="ＭＳ ゴシック"/>
          <w:color w:val="000000" w:themeColor="text1"/>
          <w:sz w:val="24"/>
          <w:szCs w:val="24"/>
        </w:rPr>
        <w:t>日</w:t>
      </w:r>
      <w:r w:rsidR="000C16D2">
        <w:rPr>
          <w:rFonts w:ascii="ＭＳ ゴシック" w:eastAsia="ＭＳ ゴシック" w:hAnsi="ＭＳ ゴシック" w:hint="eastAsia"/>
          <w:color w:val="000000" w:themeColor="text1"/>
          <w:sz w:val="24"/>
          <w:szCs w:val="24"/>
        </w:rPr>
        <w:t>策定</w:t>
      </w:r>
    </w:p>
    <w:p w14:paraId="0DEACAFC" w14:textId="77777777" w:rsidR="00CF49C1" w:rsidRPr="009A187E" w:rsidRDefault="00CF49C1">
      <w:pPr>
        <w:rPr>
          <w:rFonts w:ascii="ＭＳ ゴシック" w:eastAsia="ＭＳ ゴシック" w:hAnsi="ＭＳ ゴシック"/>
          <w:color w:val="000000" w:themeColor="text1"/>
          <w:sz w:val="24"/>
          <w:szCs w:val="24"/>
        </w:rPr>
      </w:pPr>
    </w:p>
    <w:p w14:paraId="0379DD86" w14:textId="5AA1609B" w:rsidR="00CF49C1" w:rsidRPr="009A187E" w:rsidRDefault="00CF49C1">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 xml:space="preserve">　</w:t>
      </w:r>
      <w:r w:rsidR="00211223" w:rsidRPr="009A187E">
        <w:rPr>
          <w:rFonts w:ascii="ＭＳ ゴシック" w:eastAsia="ＭＳ ゴシック" w:hAnsi="ＭＳ ゴシック" w:hint="eastAsia"/>
          <w:color w:val="000000" w:themeColor="text1"/>
          <w:sz w:val="24"/>
          <w:szCs w:val="24"/>
        </w:rPr>
        <w:t>建設技能者の</w:t>
      </w:r>
      <w:r w:rsidR="00211223" w:rsidRPr="009A187E">
        <w:rPr>
          <w:rFonts w:ascii="ＭＳ ゴシック" w:eastAsia="ＭＳ ゴシック" w:hAnsi="ＭＳ ゴシック"/>
          <w:color w:val="000000" w:themeColor="text1"/>
          <w:sz w:val="24"/>
          <w:szCs w:val="24"/>
        </w:rPr>
        <w:t>能力評価制度</w:t>
      </w:r>
      <w:r w:rsidR="00211223" w:rsidRPr="009A187E">
        <w:rPr>
          <w:rFonts w:ascii="ＭＳ ゴシック" w:eastAsia="ＭＳ ゴシック" w:hAnsi="ＭＳ ゴシック" w:hint="eastAsia"/>
          <w:color w:val="000000" w:themeColor="text1"/>
          <w:sz w:val="24"/>
          <w:szCs w:val="24"/>
        </w:rPr>
        <w:t>に</w:t>
      </w:r>
      <w:r w:rsidR="00211223" w:rsidRPr="009A187E">
        <w:rPr>
          <w:rFonts w:ascii="ＭＳ ゴシック" w:eastAsia="ＭＳ ゴシック" w:hAnsi="ＭＳ ゴシック"/>
          <w:color w:val="000000" w:themeColor="text1"/>
          <w:sz w:val="24"/>
          <w:szCs w:val="24"/>
        </w:rPr>
        <w:t>関する</w:t>
      </w:r>
      <w:r w:rsidR="008A5B39" w:rsidRPr="009A187E">
        <w:rPr>
          <w:rFonts w:ascii="ＭＳ ゴシック" w:eastAsia="ＭＳ ゴシック" w:hAnsi="ＭＳ ゴシック" w:hint="eastAsia"/>
          <w:color w:val="000000" w:themeColor="text1"/>
          <w:sz w:val="24"/>
          <w:szCs w:val="24"/>
        </w:rPr>
        <w:t>告示（平成</w:t>
      </w:r>
      <w:r w:rsidR="00BA226D" w:rsidRPr="009A187E">
        <w:rPr>
          <w:rFonts w:ascii="ＭＳ ゴシック" w:eastAsia="ＭＳ ゴシック" w:hAnsi="ＭＳ ゴシック" w:hint="eastAsia"/>
          <w:color w:val="000000" w:themeColor="text1"/>
          <w:sz w:val="24"/>
          <w:szCs w:val="24"/>
        </w:rPr>
        <w:t>３１</w:t>
      </w:r>
      <w:r w:rsidR="008A5B39" w:rsidRPr="009A187E">
        <w:rPr>
          <w:rFonts w:ascii="ＭＳ ゴシック" w:eastAsia="ＭＳ ゴシック" w:hAnsi="ＭＳ ゴシック" w:hint="eastAsia"/>
          <w:color w:val="000000" w:themeColor="text1"/>
          <w:sz w:val="24"/>
          <w:szCs w:val="24"/>
        </w:rPr>
        <w:t>年</w:t>
      </w:r>
      <w:r w:rsidR="008A5B39" w:rsidRPr="009A187E">
        <w:rPr>
          <w:rFonts w:ascii="ＭＳ ゴシック" w:eastAsia="ＭＳ ゴシック" w:hAnsi="ＭＳ ゴシック"/>
          <w:color w:val="000000" w:themeColor="text1"/>
          <w:sz w:val="24"/>
          <w:szCs w:val="24"/>
        </w:rPr>
        <w:t>国土交通省告示第</w:t>
      </w:r>
      <w:r w:rsidR="00BA226D" w:rsidRPr="009A187E">
        <w:rPr>
          <w:rFonts w:ascii="ＭＳ ゴシック" w:eastAsia="ＭＳ ゴシック" w:hAnsi="ＭＳ ゴシック" w:hint="eastAsia"/>
          <w:color w:val="000000" w:themeColor="text1"/>
          <w:sz w:val="24"/>
          <w:szCs w:val="24"/>
        </w:rPr>
        <w:t>４６０</w:t>
      </w:r>
      <w:r w:rsidR="008A5B39" w:rsidRPr="009A187E">
        <w:rPr>
          <w:rFonts w:ascii="ＭＳ ゴシック" w:eastAsia="ＭＳ ゴシック" w:hAnsi="ＭＳ ゴシック"/>
          <w:color w:val="000000" w:themeColor="text1"/>
          <w:sz w:val="24"/>
          <w:szCs w:val="24"/>
        </w:rPr>
        <w:t>号</w:t>
      </w:r>
      <w:r w:rsidR="008A5B39" w:rsidRPr="009A187E">
        <w:rPr>
          <w:rFonts w:ascii="ＭＳ ゴシック" w:eastAsia="ＭＳ ゴシック" w:hAnsi="ＭＳ ゴシック" w:hint="eastAsia"/>
          <w:color w:val="000000" w:themeColor="text1"/>
          <w:sz w:val="24"/>
          <w:szCs w:val="24"/>
        </w:rPr>
        <w:t>）</w:t>
      </w:r>
      <w:r w:rsidR="008A5B39" w:rsidRPr="009A187E">
        <w:rPr>
          <w:rFonts w:ascii="ＭＳ ゴシック" w:eastAsia="ＭＳ ゴシック" w:hAnsi="ＭＳ ゴシック"/>
          <w:color w:val="000000" w:themeColor="text1"/>
          <w:sz w:val="24"/>
          <w:szCs w:val="24"/>
        </w:rPr>
        <w:t>及び建設技能者</w:t>
      </w:r>
      <w:r w:rsidR="008A5B39" w:rsidRPr="009A187E">
        <w:rPr>
          <w:rFonts w:ascii="ＭＳ ゴシック" w:eastAsia="ＭＳ ゴシック" w:hAnsi="ＭＳ ゴシック" w:hint="eastAsia"/>
          <w:color w:val="000000" w:themeColor="text1"/>
          <w:sz w:val="24"/>
          <w:szCs w:val="24"/>
        </w:rPr>
        <w:t>の能力評価制度に</w:t>
      </w:r>
      <w:r w:rsidR="008A5B39" w:rsidRPr="009A187E">
        <w:rPr>
          <w:rFonts w:ascii="ＭＳ ゴシック" w:eastAsia="ＭＳ ゴシック" w:hAnsi="ＭＳ ゴシック"/>
          <w:color w:val="000000" w:themeColor="text1"/>
          <w:sz w:val="24"/>
          <w:szCs w:val="24"/>
        </w:rPr>
        <w:t>関する</w:t>
      </w:r>
      <w:r w:rsidR="00211223" w:rsidRPr="009A187E">
        <w:rPr>
          <w:rFonts w:ascii="ＭＳ ゴシック" w:eastAsia="ＭＳ ゴシック" w:hAnsi="ＭＳ ゴシック" w:hint="eastAsia"/>
          <w:color w:val="000000" w:themeColor="text1"/>
          <w:sz w:val="24"/>
          <w:szCs w:val="24"/>
        </w:rPr>
        <w:t>ガイドライン</w:t>
      </w:r>
      <w:r w:rsidR="00211223" w:rsidRPr="009A187E">
        <w:rPr>
          <w:rFonts w:ascii="ＭＳ ゴシック" w:eastAsia="ＭＳ ゴシック" w:hAnsi="ＭＳ ゴシック"/>
          <w:color w:val="000000" w:themeColor="text1"/>
          <w:sz w:val="24"/>
          <w:szCs w:val="24"/>
        </w:rPr>
        <w:t>（</w:t>
      </w:r>
      <w:r w:rsidR="00211223" w:rsidRPr="009A187E">
        <w:rPr>
          <w:rFonts w:ascii="ＭＳ ゴシック" w:eastAsia="ＭＳ ゴシック" w:hAnsi="ＭＳ ゴシック" w:hint="eastAsia"/>
          <w:color w:val="000000" w:themeColor="text1"/>
          <w:sz w:val="24"/>
          <w:szCs w:val="24"/>
        </w:rPr>
        <w:t>平成</w:t>
      </w:r>
      <w:r w:rsidR="00BA226D" w:rsidRPr="009A187E">
        <w:rPr>
          <w:rFonts w:ascii="ＭＳ ゴシック" w:eastAsia="ＭＳ ゴシック" w:hAnsi="ＭＳ ゴシック" w:hint="eastAsia"/>
          <w:color w:val="000000" w:themeColor="text1"/>
          <w:sz w:val="24"/>
          <w:szCs w:val="24"/>
        </w:rPr>
        <w:t>３１</w:t>
      </w:r>
      <w:r w:rsidR="00BA226D" w:rsidRPr="009A187E">
        <w:rPr>
          <w:rFonts w:ascii="ＭＳ ゴシック" w:eastAsia="ＭＳ ゴシック" w:hAnsi="ＭＳ ゴシック"/>
          <w:color w:val="000000" w:themeColor="text1"/>
          <w:sz w:val="24"/>
          <w:szCs w:val="24"/>
        </w:rPr>
        <w:t>年</w:t>
      </w:r>
      <w:r w:rsidR="00BA226D" w:rsidRPr="009A187E">
        <w:rPr>
          <w:rFonts w:ascii="ＭＳ ゴシック" w:eastAsia="ＭＳ ゴシック" w:hAnsi="ＭＳ ゴシック" w:hint="eastAsia"/>
          <w:color w:val="000000" w:themeColor="text1"/>
          <w:sz w:val="24"/>
          <w:szCs w:val="24"/>
        </w:rPr>
        <w:t>３</w:t>
      </w:r>
      <w:r w:rsidR="00211223" w:rsidRPr="009A187E">
        <w:rPr>
          <w:rFonts w:ascii="ＭＳ ゴシック" w:eastAsia="ＭＳ ゴシック" w:hAnsi="ＭＳ ゴシック"/>
          <w:color w:val="000000" w:themeColor="text1"/>
          <w:sz w:val="24"/>
          <w:szCs w:val="24"/>
        </w:rPr>
        <w:t>月</w:t>
      </w:r>
      <w:r w:rsidR="00BA226D" w:rsidRPr="009A187E">
        <w:rPr>
          <w:rFonts w:ascii="ＭＳ ゴシック" w:eastAsia="ＭＳ ゴシック" w:hAnsi="ＭＳ ゴシック" w:hint="eastAsia"/>
          <w:color w:val="000000" w:themeColor="text1"/>
          <w:sz w:val="24"/>
          <w:szCs w:val="24"/>
        </w:rPr>
        <w:t>２９</w:t>
      </w:r>
      <w:r w:rsidR="00211223" w:rsidRPr="009A187E">
        <w:rPr>
          <w:rFonts w:ascii="ＭＳ ゴシック" w:eastAsia="ＭＳ ゴシック" w:hAnsi="ＭＳ ゴシック"/>
          <w:color w:val="000000" w:themeColor="text1"/>
          <w:sz w:val="24"/>
          <w:szCs w:val="24"/>
        </w:rPr>
        <w:t>日）</w:t>
      </w:r>
      <w:r w:rsidR="00211223" w:rsidRPr="009A187E">
        <w:rPr>
          <w:rFonts w:ascii="ＭＳ ゴシック" w:eastAsia="ＭＳ ゴシック" w:hAnsi="ＭＳ ゴシック" w:hint="eastAsia"/>
          <w:color w:val="000000" w:themeColor="text1"/>
          <w:sz w:val="24"/>
          <w:szCs w:val="24"/>
        </w:rPr>
        <w:t>に基づき</w:t>
      </w:r>
      <w:r w:rsidR="00211223" w:rsidRPr="009A187E">
        <w:rPr>
          <w:rFonts w:ascii="ＭＳ ゴシック" w:eastAsia="ＭＳ ゴシック" w:hAnsi="ＭＳ ゴシック"/>
          <w:color w:val="000000" w:themeColor="text1"/>
          <w:sz w:val="24"/>
          <w:szCs w:val="24"/>
        </w:rPr>
        <w:t>、</w:t>
      </w:r>
      <w:r w:rsidR="000E25C1" w:rsidRPr="009A187E">
        <w:rPr>
          <w:rFonts w:ascii="ＭＳ ゴシック" w:eastAsia="ＭＳ ゴシック" w:hAnsi="ＭＳ ゴシック" w:hint="eastAsia"/>
          <w:color w:val="000000" w:themeColor="text1"/>
          <w:sz w:val="24"/>
          <w:szCs w:val="24"/>
        </w:rPr>
        <w:t>とび</w:t>
      </w:r>
      <w:r w:rsidRPr="009A187E">
        <w:rPr>
          <w:rFonts w:ascii="ＭＳ ゴシック" w:eastAsia="ＭＳ ゴシック" w:hAnsi="ＭＳ ゴシック"/>
          <w:color w:val="000000" w:themeColor="text1"/>
          <w:sz w:val="24"/>
          <w:szCs w:val="24"/>
        </w:rPr>
        <w:t>技能者の能力評価基準</w:t>
      </w:r>
      <w:r w:rsidR="000E3843" w:rsidRPr="009A187E">
        <w:rPr>
          <w:rFonts w:ascii="ＭＳ ゴシック" w:eastAsia="ＭＳ ゴシック" w:hAnsi="ＭＳ ゴシック" w:hint="eastAsia"/>
          <w:color w:val="000000" w:themeColor="text1"/>
          <w:sz w:val="24"/>
          <w:szCs w:val="24"/>
        </w:rPr>
        <w:t>（以下</w:t>
      </w:r>
      <w:r w:rsidR="000E3843" w:rsidRPr="009A187E">
        <w:rPr>
          <w:rFonts w:ascii="ＭＳ ゴシック" w:eastAsia="ＭＳ ゴシック" w:hAnsi="ＭＳ ゴシック"/>
          <w:color w:val="000000" w:themeColor="text1"/>
          <w:sz w:val="24"/>
          <w:szCs w:val="24"/>
        </w:rPr>
        <w:t>「</w:t>
      </w:r>
      <w:r w:rsidR="000E3843" w:rsidRPr="009A187E">
        <w:rPr>
          <w:rFonts w:ascii="ＭＳ ゴシック" w:eastAsia="ＭＳ ゴシック" w:hAnsi="ＭＳ ゴシック" w:hint="eastAsia"/>
          <w:color w:val="000000" w:themeColor="text1"/>
          <w:sz w:val="24"/>
          <w:szCs w:val="24"/>
        </w:rPr>
        <w:t>本基準</w:t>
      </w:r>
      <w:r w:rsidR="000E3843" w:rsidRPr="009A187E">
        <w:rPr>
          <w:rFonts w:ascii="ＭＳ ゴシック" w:eastAsia="ＭＳ ゴシック" w:hAnsi="ＭＳ ゴシック"/>
          <w:color w:val="000000" w:themeColor="text1"/>
          <w:sz w:val="24"/>
          <w:szCs w:val="24"/>
        </w:rPr>
        <w:t>」</w:t>
      </w:r>
      <w:r w:rsidR="000E3843" w:rsidRPr="009A187E">
        <w:rPr>
          <w:rFonts w:ascii="ＭＳ ゴシック" w:eastAsia="ＭＳ ゴシック" w:hAnsi="ＭＳ ゴシック" w:hint="eastAsia"/>
          <w:color w:val="000000" w:themeColor="text1"/>
          <w:sz w:val="24"/>
          <w:szCs w:val="24"/>
        </w:rPr>
        <w:t>という。）</w:t>
      </w:r>
      <w:r w:rsidRPr="009A187E">
        <w:rPr>
          <w:rFonts w:ascii="ＭＳ ゴシック" w:eastAsia="ＭＳ ゴシック" w:hAnsi="ＭＳ ゴシック"/>
          <w:color w:val="000000" w:themeColor="text1"/>
          <w:sz w:val="24"/>
          <w:szCs w:val="24"/>
        </w:rPr>
        <w:t>を以下の</w:t>
      </w:r>
      <w:r w:rsidR="00ED7729" w:rsidRPr="009A187E">
        <w:rPr>
          <w:rFonts w:ascii="ＭＳ ゴシック" w:eastAsia="ＭＳ ゴシック" w:hAnsi="ＭＳ ゴシック" w:hint="eastAsia"/>
          <w:color w:val="000000" w:themeColor="text1"/>
          <w:sz w:val="24"/>
          <w:szCs w:val="24"/>
        </w:rPr>
        <w:t>とおり</w:t>
      </w:r>
      <w:r w:rsidRPr="009A187E">
        <w:rPr>
          <w:rFonts w:ascii="ＭＳ ゴシック" w:eastAsia="ＭＳ ゴシック" w:hAnsi="ＭＳ ゴシック"/>
          <w:color w:val="000000" w:themeColor="text1"/>
          <w:sz w:val="24"/>
          <w:szCs w:val="24"/>
        </w:rPr>
        <w:t>定める。</w:t>
      </w:r>
    </w:p>
    <w:p w14:paraId="75340517" w14:textId="77777777" w:rsidR="00CF49C1" w:rsidRPr="009A187E" w:rsidRDefault="00CF49C1">
      <w:pPr>
        <w:rPr>
          <w:rFonts w:ascii="ＭＳ ゴシック" w:eastAsia="ＭＳ ゴシック" w:hAnsi="ＭＳ ゴシック"/>
          <w:color w:val="000000" w:themeColor="text1"/>
          <w:sz w:val="24"/>
          <w:szCs w:val="24"/>
        </w:rPr>
      </w:pPr>
    </w:p>
    <w:p w14:paraId="67B43206" w14:textId="77777777" w:rsidR="00CF49C1" w:rsidRPr="009A187E" w:rsidRDefault="00CF49C1">
      <w:pPr>
        <w:rPr>
          <w:rFonts w:ascii="ＭＳ ゴシック" w:eastAsia="ＭＳ ゴシック" w:hAnsi="ＭＳ ゴシック"/>
          <w:color w:val="000000" w:themeColor="text1"/>
          <w:sz w:val="24"/>
          <w:szCs w:val="24"/>
          <w:bdr w:val="single" w:sz="4" w:space="0" w:color="auto"/>
        </w:rPr>
      </w:pPr>
      <w:r w:rsidRPr="009A187E">
        <w:rPr>
          <w:rFonts w:ascii="ＭＳ ゴシック" w:eastAsia="ＭＳ ゴシック" w:hAnsi="ＭＳ ゴシック" w:hint="eastAsia"/>
          <w:color w:val="000000" w:themeColor="text1"/>
          <w:sz w:val="24"/>
          <w:szCs w:val="24"/>
          <w:bdr w:val="single" w:sz="4" w:space="0" w:color="auto"/>
        </w:rPr>
        <w:t>１．</w:t>
      </w:r>
      <w:r w:rsidRPr="009A187E">
        <w:rPr>
          <w:rFonts w:ascii="ＭＳ ゴシック" w:eastAsia="ＭＳ ゴシック" w:hAnsi="ＭＳ ゴシック"/>
          <w:color w:val="000000" w:themeColor="text1"/>
          <w:sz w:val="24"/>
          <w:szCs w:val="24"/>
          <w:bdr w:val="single" w:sz="4" w:space="0" w:color="auto"/>
        </w:rPr>
        <w:t>能力評価基準の策定主体</w:t>
      </w:r>
    </w:p>
    <w:p w14:paraId="06EFF4F6" w14:textId="1CA81447" w:rsidR="00CF49C1" w:rsidRPr="009A187E" w:rsidRDefault="00CF49C1">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 xml:space="preserve">　</w:t>
      </w:r>
      <w:r w:rsidR="007874B1" w:rsidRPr="009A187E">
        <w:rPr>
          <w:rFonts w:ascii="ＭＳ ゴシック" w:eastAsia="ＭＳ ゴシック" w:hAnsi="ＭＳ ゴシック" w:hint="eastAsia"/>
          <w:color w:val="000000" w:themeColor="text1"/>
          <w:sz w:val="24"/>
          <w:szCs w:val="24"/>
        </w:rPr>
        <w:t>一般社団法人</w:t>
      </w:r>
      <w:r w:rsidRPr="009A187E">
        <w:rPr>
          <w:rFonts w:ascii="ＭＳ ゴシック" w:eastAsia="ＭＳ ゴシック" w:hAnsi="ＭＳ ゴシック"/>
          <w:color w:val="000000" w:themeColor="text1"/>
          <w:sz w:val="24"/>
          <w:szCs w:val="24"/>
        </w:rPr>
        <w:t xml:space="preserve">　</w:t>
      </w:r>
      <w:r w:rsidR="00676E8C" w:rsidRPr="009A187E">
        <w:rPr>
          <w:rFonts w:ascii="ＭＳ ゴシック" w:eastAsia="ＭＳ ゴシック" w:hAnsi="ＭＳ ゴシック" w:hint="eastAsia"/>
          <w:color w:val="000000" w:themeColor="text1"/>
          <w:sz w:val="24"/>
          <w:szCs w:val="24"/>
        </w:rPr>
        <w:t>日本建設軀体</w:t>
      </w:r>
      <w:r w:rsidRPr="009A187E">
        <w:rPr>
          <w:rFonts w:ascii="ＭＳ ゴシック" w:eastAsia="ＭＳ ゴシック" w:hAnsi="ＭＳ ゴシック" w:hint="eastAsia"/>
          <w:color w:val="000000" w:themeColor="text1"/>
          <w:sz w:val="24"/>
          <w:szCs w:val="24"/>
        </w:rPr>
        <w:t>工事業</w:t>
      </w:r>
      <w:r w:rsidR="006423D0" w:rsidRPr="009A187E">
        <w:rPr>
          <w:rFonts w:ascii="ＭＳ ゴシック" w:eastAsia="ＭＳ ゴシック" w:hAnsi="ＭＳ ゴシック" w:hint="eastAsia"/>
          <w:color w:val="000000" w:themeColor="text1"/>
          <w:sz w:val="24"/>
          <w:szCs w:val="24"/>
        </w:rPr>
        <w:t>団体</w:t>
      </w:r>
      <w:r w:rsidR="00676E8C" w:rsidRPr="009A187E">
        <w:rPr>
          <w:rFonts w:ascii="ＭＳ ゴシック" w:eastAsia="ＭＳ ゴシック" w:hAnsi="ＭＳ ゴシック" w:hint="eastAsia"/>
          <w:color w:val="000000" w:themeColor="text1"/>
          <w:sz w:val="24"/>
          <w:szCs w:val="24"/>
        </w:rPr>
        <w:t>連合会</w:t>
      </w:r>
    </w:p>
    <w:p w14:paraId="3E95409B" w14:textId="3E20DFCF" w:rsidR="00CF49C1" w:rsidRPr="009A187E" w:rsidRDefault="007874B1" w:rsidP="00E32728">
      <w:pPr>
        <w:ind w:firstLineChars="100" w:firstLine="24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一般社団法人</w:t>
      </w:r>
      <w:r w:rsidR="00E32728" w:rsidRPr="009A187E">
        <w:rPr>
          <w:rFonts w:ascii="ＭＳ ゴシック" w:eastAsia="ＭＳ ゴシック" w:hAnsi="ＭＳ ゴシック"/>
          <w:color w:val="000000" w:themeColor="text1"/>
          <w:sz w:val="24"/>
          <w:szCs w:val="24"/>
        </w:rPr>
        <w:t xml:space="preserve">　</w:t>
      </w:r>
      <w:r w:rsidR="00E32728" w:rsidRPr="009A187E">
        <w:rPr>
          <w:rFonts w:ascii="ＭＳ ゴシック" w:eastAsia="ＭＳ ゴシック" w:hAnsi="ＭＳ ゴシック" w:hint="eastAsia"/>
          <w:color w:val="000000" w:themeColor="text1"/>
          <w:sz w:val="24"/>
          <w:szCs w:val="24"/>
        </w:rPr>
        <w:t>日本鳶工業連合会</w:t>
      </w:r>
    </w:p>
    <w:p w14:paraId="4C616D53" w14:textId="77777777" w:rsidR="00EB3333" w:rsidRPr="009A187E" w:rsidRDefault="00EB3333" w:rsidP="00E32728">
      <w:pPr>
        <w:ind w:firstLineChars="100" w:firstLine="240"/>
        <w:rPr>
          <w:rFonts w:ascii="ＭＳ ゴシック" w:eastAsia="ＭＳ ゴシック" w:hAnsi="ＭＳ ゴシック"/>
          <w:color w:val="000000" w:themeColor="text1"/>
          <w:sz w:val="24"/>
          <w:szCs w:val="24"/>
        </w:rPr>
      </w:pPr>
    </w:p>
    <w:p w14:paraId="7EDC5FD5" w14:textId="77777777" w:rsidR="00B9357F" w:rsidRPr="009A187E" w:rsidRDefault="00CF49C1">
      <w:pPr>
        <w:rPr>
          <w:rFonts w:ascii="ＭＳ ゴシック" w:eastAsia="ＭＳ ゴシック" w:hAnsi="ＭＳ ゴシック"/>
          <w:color w:val="000000" w:themeColor="text1"/>
          <w:sz w:val="24"/>
          <w:szCs w:val="24"/>
          <w:bdr w:val="single" w:sz="4" w:space="0" w:color="auto"/>
        </w:rPr>
      </w:pPr>
      <w:r w:rsidRPr="009A187E">
        <w:rPr>
          <w:rFonts w:ascii="ＭＳ ゴシック" w:eastAsia="ＭＳ ゴシック" w:hAnsi="ＭＳ ゴシック" w:hint="eastAsia"/>
          <w:color w:val="000000" w:themeColor="text1"/>
          <w:sz w:val="24"/>
          <w:szCs w:val="24"/>
          <w:bdr w:val="single" w:sz="4" w:space="0" w:color="auto"/>
        </w:rPr>
        <w:t>２</w:t>
      </w:r>
      <w:r w:rsidR="00B9357F" w:rsidRPr="009A187E">
        <w:rPr>
          <w:rFonts w:ascii="ＭＳ ゴシック" w:eastAsia="ＭＳ ゴシック" w:hAnsi="ＭＳ ゴシック" w:hint="eastAsia"/>
          <w:color w:val="000000" w:themeColor="text1"/>
          <w:sz w:val="24"/>
          <w:szCs w:val="24"/>
          <w:bdr w:val="single" w:sz="4" w:space="0" w:color="auto"/>
        </w:rPr>
        <w:t>．能力評価基準を策定する目的</w:t>
      </w:r>
    </w:p>
    <w:p w14:paraId="6755734D" w14:textId="730C5DAF" w:rsidR="00B9357F" w:rsidRPr="009A187E" w:rsidRDefault="00CF49C1" w:rsidP="00F60D11">
      <w:pPr>
        <w:ind w:firstLineChars="100" w:firstLine="24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建設キャリアアップシステムに登録・蓄積される情報を活用して、</w:t>
      </w:r>
      <w:r w:rsidR="00A91CF8" w:rsidRPr="009A187E">
        <w:rPr>
          <w:rFonts w:ascii="ＭＳ ゴシック" w:eastAsia="ＭＳ ゴシック" w:hAnsi="ＭＳ ゴシック" w:hint="eastAsia"/>
          <w:color w:val="000000" w:themeColor="text1"/>
          <w:sz w:val="24"/>
          <w:szCs w:val="24"/>
        </w:rPr>
        <w:t>とび</w:t>
      </w:r>
      <w:r w:rsidR="00B9357F" w:rsidRPr="009A187E">
        <w:rPr>
          <w:rFonts w:ascii="ＭＳ ゴシック" w:eastAsia="ＭＳ ゴシック" w:hAnsi="ＭＳ ゴシック" w:hint="eastAsia"/>
          <w:color w:val="000000" w:themeColor="text1"/>
          <w:sz w:val="24"/>
          <w:szCs w:val="24"/>
        </w:rPr>
        <w:t>技能者の技能について客観的な</w:t>
      </w:r>
      <w:r w:rsidR="003757FE" w:rsidRPr="009A187E">
        <w:rPr>
          <w:rFonts w:ascii="ＭＳ ゴシック" w:eastAsia="ＭＳ ゴシック" w:hAnsi="ＭＳ ゴシック" w:hint="eastAsia"/>
          <w:color w:val="000000" w:themeColor="text1"/>
          <w:sz w:val="24"/>
          <w:szCs w:val="24"/>
        </w:rPr>
        <w:t>評価</w:t>
      </w:r>
      <w:r w:rsidR="00B9357F" w:rsidRPr="009A187E">
        <w:rPr>
          <w:rFonts w:ascii="ＭＳ ゴシック" w:eastAsia="ＭＳ ゴシック" w:hAnsi="ＭＳ ゴシック" w:hint="eastAsia"/>
          <w:color w:val="000000" w:themeColor="text1"/>
          <w:sz w:val="24"/>
          <w:szCs w:val="24"/>
        </w:rPr>
        <w:t>を行うことにより、</w:t>
      </w:r>
    </w:p>
    <w:p w14:paraId="543533CD" w14:textId="77777777" w:rsidR="00B9357F" w:rsidRPr="009A187E" w:rsidRDefault="00B9357F" w:rsidP="00CF49C1">
      <w:pPr>
        <w:ind w:leftChars="100" w:left="450" w:hangingChars="100" w:hanging="24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①</w:t>
      </w:r>
      <w:r w:rsidR="003757FE" w:rsidRPr="009A187E">
        <w:rPr>
          <w:rFonts w:ascii="ＭＳ ゴシック" w:eastAsia="ＭＳ ゴシック" w:hAnsi="ＭＳ ゴシック" w:hint="eastAsia"/>
          <w:color w:val="000000" w:themeColor="text1"/>
          <w:sz w:val="24"/>
          <w:szCs w:val="24"/>
        </w:rPr>
        <w:t>評価結果を</w:t>
      </w:r>
      <w:r w:rsidR="003757FE" w:rsidRPr="009A187E">
        <w:rPr>
          <w:rFonts w:ascii="ＭＳ ゴシック" w:eastAsia="ＭＳ ゴシック" w:hAnsi="ＭＳ ゴシック"/>
          <w:color w:val="000000" w:themeColor="text1"/>
          <w:sz w:val="24"/>
          <w:szCs w:val="24"/>
        </w:rPr>
        <w:t>活用して、</w:t>
      </w:r>
      <w:r w:rsidR="003757FE" w:rsidRPr="009A187E">
        <w:rPr>
          <w:rFonts w:ascii="ＭＳ ゴシック" w:eastAsia="ＭＳ ゴシック" w:hAnsi="ＭＳ ゴシック" w:hint="eastAsia"/>
          <w:color w:val="000000" w:themeColor="text1"/>
          <w:sz w:val="24"/>
          <w:szCs w:val="24"/>
        </w:rPr>
        <w:t>取引先や</w:t>
      </w:r>
      <w:r w:rsidR="003757FE" w:rsidRPr="009A187E">
        <w:rPr>
          <w:rFonts w:ascii="ＭＳ ゴシック" w:eastAsia="ＭＳ ゴシック" w:hAnsi="ＭＳ ゴシック"/>
          <w:color w:val="000000" w:themeColor="text1"/>
          <w:sz w:val="24"/>
          <w:szCs w:val="24"/>
        </w:rPr>
        <w:t>顧客に対して</w:t>
      </w:r>
      <w:r w:rsidRPr="009A187E">
        <w:rPr>
          <w:rFonts w:ascii="ＭＳ ゴシック" w:eastAsia="ＭＳ ゴシック" w:hAnsi="ＭＳ ゴシック" w:hint="eastAsia"/>
          <w:color w:val="000000" w:themeColor="text1"/>
          <w:sz w:val="24"/>
          <w:szCs w:val="24"/>
        </w:rPr>
        <w:t>技能水準</w:t>
      </w:r>
      <w:r w:rsidR="003757FE" w:rsidRPr="009A187E">
        <w:rPr>
          <w:rFonts w:ascii="ＭＳ ゴシック" w:eastAsia="ＭＳ ゴシック" w:hAnsi="ＭＳ ゴシック" w:hint="eastAsia"/>
          <w:color w:val="000000" w:themeColor="text1"/>
          <w:sz w:val="24"/>
          <w:szCs w:val="24"/>
        </w:rPr>
        <w:t>を</w:t>
      </w:r>
      <w:r w:rsidRPr="009A187E">
        <w:rPr>
          <w:rFonts w:ascii="ＭＳ ゴシック" w:eastAsia="ＭＳ ゴシック" w:hAnsi="ＭＳ ゴシック" w:hint="eastAsia"/>
          <w:color w:val="000000" w:themeColor="text1"/>
          <w:sz w:val="24"/>
          <w:szCs w:val="24"/>
        </w:rPr>
        <w:t>対外的</w:t>
      </w:r>
      <w:r w:rsidR="003757FE" w:rsidRPr="009A187E">
        <w:rPr>
          <w:rFonts w:ascii="ＭＳ ゴシック" w:eastAsia="ＭＳ ゴシック" w:hAnsi="ＭＳ ゴシック" w:hint="eastAsia"/>
          <w:color w:val="000000" w:themeColor="text1"/>
          <w:sz w:val="24"/>
          <w:szCs w:val="24"/>
        </w:rPr>
        <w:t>に</w:t>
      </w:r>
      <w:r w:rsidR="003757FE" w:rsidRPr="009A187E">
        <w:rPr>
          <w:rFonts w:ascii="ＭＳ ゴシック" w:eastAsia="ＭＳ ゴシック" w:hAnsi="ＭＳ ゴシック"/>
          <w:color w:val="000000" w:themeColor="text1"/>
          <w:sz w:val="24"/>
          <w:szCs w:val="24"/>
        </w:rPr>
        <w:t>ＰＲ</w:t>
      </w:r>
      <w:r w:rsidR="003757FE" w:rsidRPr="009A187E">
        <w:rPr>
          <w:rFonts w:ascii="ＭＳ ゴシック" w:eastAsia="ＭＳ ゴシック" w:hAnsi="ＭＳ ゴシック" w:hint="eastAsia"/>
          <w:color w:val="000000" w:themeColor="text1"/>
          <w:sz w:val="24"/>
          <w:szCs w:val="24"/>
        </w:rPr>
        <w:t>することを</w:t>
      </w:r>
      <w:r w:rsidR="003757FE" w:rsidRPr="009A187E">
        <w:rPr>
          <w:rFonts w:ascii="ＭＳ ゴシック" w:eastAsia="ＭＳ ゴシック" w:hAnsi="ＭＳ ゴシック"/>
          <w:color w:val="000000" w:themeColor="text1"/>
          <w:sz w:val="24"/>
          <w:szCs w:val="24"/>
        </w:rPr>
        <w:t>通じて</w:t>
      </w:r>
      <w:r w:rsidR="003757FE" w:rsidRPr="009A187E">
        <w:rPr>
          <w:rFonts w:ascii="ＭＳ ゴシック" w:eastAsia="ＭＳ ゴシック" w:hAnsi="ＭＳ ゴシック" w:hint="eastAsia"/>
          <w:color w:val="000000" w:themeColor="text1"/>
          <w:sz w:val="24"/>
          <w:szCs w:val="24"/>
        </w:rPr>
        <w:t>、</w:t>
      </w:r>
      <w:r w:rsidR="00CC2C96" w:rsidRPr="009A187E">
        <w:rPr>
          <w:rFonts w:ascii="ＭＳ ゴシック" w:eastAsia="ＭＳ ゴシック" w:hAnsi="ＭＳ ゴシック" w:hint="eastAsia"/>
          <w:color w:val="000000" w:themeColor="text1"/>
          <w:sz w:val="24"/>
          <w:szCs w:val="24"/>
        </w:rPr>
        <w:t>価格交渉力</w:t>
      </w:r>
      <w:r w:rsidRPr="009A187E">
        <w:rPr>
          <w:rFonts w:ascii="ＭＳ ゴシック" w:eastAsia="ＭＳ ゴシック" w:hAnsi="ＭＳ ゴシック" w:hint="eastAsia"/>
          <w:color w:val="000000" w:themeColor="text1"/>
          <w:sz w:val="24"/>
          <w:szCs w:val="24"/>
        </w:rPr>
        <w:t>の強化を図り、技能に見合った評価や処遇を</w:t>
      </w:r>
      <w:r w:rsidR="00CF49C1" w:rsidRPr="009A187E">
        <w:rPr>
          <w:rFonts w:ascii="ＭＳ ゴシック" w:eastAsia="ＭＳ ゴシック" w:hAnsi="ＭＳ ゴシック" w:hint="eastAsia"/>
          <w:color w:val="000000" w:themeColor="text1"/>
          <w:sz w:val="24"/>
          <w:szCs w:val="24"/>
        </w:rPr>
        <w:t>実現する</w:t>
      </w:r>
    </w:p>
    <w:p w14:paraId="18112FB8" w14:textId="77777777" w:rsidR="00B9357F" w:rsidRPr="009A187E" w:rsidRDefault="00CF49C1" w:rsidP="00CF49C1">
      <w:pPr>
        <w:ind w:leftChars="100" w:left="450" w:hangingChars="100" w:hanging="24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②</w:t>
      </w:r>
      <w:r w:rsidR="008A5B39" w:rsidRPr="009A187E">
        <w:rPr>
          <w:rFonts w:ascii="ＭＳ ゴシック" w:eastAsia="ＭＳ ゴシック" w:hAnsi="ＭＳ ゴシック" w:hint="eastAsia"/>
          <w:color w:val="000000" w:themeColor="text1"/>
          <w:sz w:val="24"/>
          <w:szCs w:val="24"/>
        </w:rPr>
        <w:t>キャリア</w:t>
      </w:r>
      <w:r w:rsidR="003757FE" w:rsidRPr="009A187E">
        <w:rPr>
          <w:rFonts w:ascii="ＭＳ ゴシック" w:eastAsia="ＭＳ ゴシック" w:hAnsi="ＭＳ ゴシック" w:hint="eastAsia"/>
          <w:color w:val="000000" w:themeColor="text1"/>
          <w:sz w:val="24"/>
          <w:szCs w:val="24"/>
        </w:rPr>
        <w:t>アップに</w:t>
      </w:r>
      <w:r w:rsidR="003757FE" w:rsidRPr="009A187E">
        <w:rPr>
          <w:rFonts w:ascii="ＭＳ ゴシック" w:eastAsia="ＭＳ ゴシック" w:hAnsi="ＭＳ ゴシック"/>
          <w:color w:val="000000" w:themeColor="text1"/>
          <w:sz w:val="24"/>
          <w:szCs w:val="24"/>
        </w:rPr>
        <w:t>必要な経験や技能を明らかにすることで</w:t>
      </w:r>
      <w:r w:rsidR="003757FE" w:rsidRPr="009A187E">
        <w:rPr>
          <w:rFonts w:ascii="ＭＳ ゴシック" w:eastAsia="ＭＳ ゴシック" w:hAnsi="ＭＳ ゴシック" w:hint="eastAsia"/>
          <w:color w:val="000000" w:themeColor="text1"/>
          <w:sz w:val="24"/>
          <w:szCs w:val="24"/>
        </w:rPr>
        <w:t>、</w:t>
      </w:r>
      <w:r w:rsidR="00927F74" w:rsidRPr="009A187E">
        <w:rPr>
          <w:rFonts w:ascii="ＭＳ ゴシック" w:eastAsia="ＭＳ ゴシック" w:hAnsi="ＭＳ ゴシック" w:hint="eastAsia"/>
          <w:color w:val="000000" w:themeColor="text1"/>
          <w:sz w:val="24"/>
          <w:szCs w:val="24"/>
        </w:rPr>
        <w:t>とび</w:t>
      </w:r>
      <w:r w:rsidR="003757FE" w:rsidRPr="009A187E">
        <w:rPr>
          <w:rFonts w:ascii="ＭＳ ゴシック" w:eastAsia="ＭＳ ゴシック" w:hAnsi="ＭＳ ゴシック" w:hint="eastAsia"/>
          <w:color w:val="000000" w:themeColor="text1"/>
          <w:sz w:val="24"/>
          <w:szCs w:val="24"/>
        </w:rPr>
        <w:t>技能者の</w:t>
      </w:r>
      <w:r w:rsidR="003757FE" w:rsidRPr="009A187E">
        <w:rPr>
          <w:rFonts w:ascii="ＭＳ ゴシック" w:eastAsia="ＭＳ ゴシック" w:hAnsi="ＭＳ ゴシック"/>
          <w:color w:val="000000" w:themeColor="text1"/>
          <w:sz w:val="24"/>
          <w:szCs w:val="24"/>
        </w:rPr>
        <w:t>キャリパスを明確化</w:t>
      </w:r>
      <w:r w:rsidR="003757FE" w:rsidRPr="009A187E">
        <w:rPr>
          <w:rFonts w:ascii="ＭＳ ゴシック" w:eastAsia="ＭＳ ゴシック" w:hAnsi="ＭＳ ゴシック" w:hint="eastAsia"/>
          <w:color w:val="000000" w:themeColor="text1"/>
          <w:sz w:val="24"/>
          <w:szCs w:val="24"/>
        </w:rPr>
        <w:t>し、</w:t>
      </w:r>
      <w:r w:rsidR="00B9357F" w:rsidRPr="009A187E">
        <w:rPr>
          <w:rFonts w:ascii="ＭＳ ゴシック" w:eastAsia="ＭＳ ゴシック" w:hAnsi="ＭＳ ゴシック" w:hint="eastAsia"/>
          <w:color w:val="000000" w:themeColor="text1"/>
          <w:sz w:val="24"/>
          <w:szCs w:val="24"/>
        </w:rPr>
        <w:t>若年層の入職拡大・定着促進を</w:t>
      </w:r>
      <w:r w:rsidRPr="009A187E">
        <w:rPr>
          <w:rFonts w:ascii="ＭＳ ゴシック" w:eastAsia="ＭＳ ゴシック" w:hAnsi="ＭＳ ゴシック" w:hint="eastAsia"/>
          <w:color w:val="000000" w:themeColor="text1"/>
          <w:sz w:val="24"/>
          <w:szCs w:val="24"/>
        </w:rPr>
        <w:t>図る</w:t>
      </w:r>
    </w:p>
    <w:p w14:paraId="7795A8AC" w14:textId="77777777" w:rsidR="00BD636F" w:rsidRDefault="00CF49C1" w:rsidP="00BD636F">
      <w:pPr>
        <w:ind w:leftChars="100" w:left="450" w:hangingChars="100" w:hanging="240"/>
        <w:rPr>
          <w:ins w:id="0" w:author="ㅤ" w:date="2020-02-26T17:20:00Z"/>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③</w:t>
      </w:r>
      <w:r w:rsidR="00A91CF8" w:rsidRPr="009A187E">
        <w:rPr>
          <w:rFonts w:ascii="ＭＳ ゴシック" w:eastAsia="ＭＳ ゴシック" w:hAnsi="ＭＳ ゴシック" w:hint="eastAsia"/>
          <w:color w:val="000000" w:themeColor="text1"/>
          <w:sz w:val="24"/>
          <w:szCs w:val="24"/>
        </w:rPr>
        <w:t>とび</w:t>
      </w:r>
      <w:r w:rsidR="00B9357F" w:rsidRPr="009A187E">
        <w:rPr>
          <w:rFonts w:ascii="ＭＳ ゴシック" w:eastAsia="ＭＳ ゴシック" w:hAnsi="ＭＳ ゴシック" w:hint="eastAsia"/>
          <w:color w:val="000000" w:themeColor="text1"/>
          <w:sz w:val="24"/>
          <w:szCs w:val="24"/>
        </w:rPr>
        <w:t>技能者を雇用する専門工事企業</w:t>
      </w:r>
      <w:r w:rsidRPr="009A187E">
        <w:rPr>
          <w:rFonts w:ascii="ＭＳ ゴシック" w:eastAsia="ＭＳ ゴシック" w:hAnsi="ＭＳ ゴシック" w:hint="eastAsia"/>
          <w:color w:val="000000" w:themeColor="text1"/>
          <w:sz w:val="24"/>
          <w:szCs w:val="24"/>
        </w:rPr>
        <w:t>の評価（「専門工事企業の施工能力等の見える化」</w:t>
      </w:r>
      <w:r w:rsidR="008A5B39" w:rsidRPr="009A187E">
        <w:rPr>
          <w:rFonts w:ascii="ＭＳ ゴシック" w:eastAsia="ＭＳ ゴシック" w:hAnsi="ＭＳ ゴシック" w:hint="eastAsia"/>
          <w:color w:val="000000" w:themeColor="text1"/>
          <w:sz w:val="24"/>
          <w:szCs w:val="24"/>
        </w:rPr>
        <w:t>）</w:t>
      </w:r>
      <w:r w:rsidR="006E7791" w:rsidRPr="009A187E">
        <w:rPr>
          <w:rFonts w:ascii="ＭＳ ゴシック" w:eastAsia="ＭＳ ゴシック" w:hAnsi="ＭＳ ゴシック" w:hint="eastAsia"/>
          <w:color w:val="000000" w:themeColor="text1"/>
          <w:sz w:val="24"/>
          <w:szCs w:val="24"/>
        </w:rPr>
        <w:t>と連動させ</w:t>
      </w:r>
      <w:r w:rsidR="003757FE" w:rsidRPr="009A187E">
        <w:rPr>
          <w:rFonts w:ascii="ＭＳ ゴシック" w:eastAsia="ＭＳ ゴシック" w:hAnsi="ＭＳ ゴシック" w:hint="eastAsia"/>
          <w:color w:val="000000" w:themeColor="text1"/>
          <w:sz w:val="24"/>
          <w:szCs w:val="24"/>
        </w:rPr>
        <w:t>ることにより、</w:t>
      </w:r>
      <w:r w:rsidR="003757FE" w:rsidRPr="009A187E">
        <w:rPr>
          <w:rFonts w:ascii="ＭＳ ゴシック" w:eastAsia="ＭＳ ゴシック" w:hAnsi="ＭＳ ゴシック"/>
          <w:color w:val="000000" w:themeColor="text1"/>
          <w:sz w:val="24"/>
          <w:szCs w:val="24"/>
        </w:rPr>
        <w:t>高い技能</w:t>
      </w:r>
      <w:r w:rsidR="003757FE" w:rsidRPr="009A187E">
        <w:rPr>
          <w:rFonts w:ascii="ＭＳ ゴシック" w:eastAsia="ＭＳ ゴシック" w:hAnsi="ＭＳ ゴシック" w:hint="eastAsia"/>
          <w:color w:val="000000" w:themeColor="text1"/>
          <w:sz w:val="24"/>
          <w:szCs w:val="24"/>
        </w:rPr>
        <w:t>を</w:t>
      </w:r>
      <w:r w:rsidR="003757FE" w:rsidRPr="009A187E">
        <w:rPr>
          <w:rFonts w:ascii="ＭＳ ゴシック" w:eastAsia="ＭＳ ゴシック" w:hAnsi="ＭＳ ゴシック"/>
          <w:color w:val="000000" w:themeColor="text1"/>
          <w:sz w:val="24"/>
          <w:szCs w:val="24"/>
        </w:rPr>
        <w:t>有する</w:t>
      </w:r>
      <w:r w:rsidR="00927F74" w:rsidRPr="009A187E">
        <w:rPr>
          <w:rFonts w:ascii="ＭＳ ゴシック" w:eastAsia="ＭＳ ゴシック" w:hAnsi="ＭＳ ゴシック" w:hint="eastAsia"/>
          <w:color w:val="000000" w:themeColor="text1"/>
          <w:sz w:val="24"/>
          <w:szCs w:val="24"/>
        </w:rPr>
        <w:t>とび</w:t>
      </w:r>
      <w:r w:rsidR="003757FE" w:rsidRPr="009A187E">
        <w:rPr>
          <w:rFonts w:ascii="ＭＳ ゴシック" w:eastAsia="ＭＳ ゴシック" w:hAnsi="ＭＳ ゴシック" w:hint="eastAsia"/>
          <w:color w:val="000000" w:themeColor="text1"/>
          <w:sz w:val="24"/>
          <w:szCs w:val="24"/>
        </w:rPr>
        <w:t>技能者</w:t>
      </w:r>
      <w:r w:rsidR="003757FE" w:rsidRPr="009A187E">
        <w:rPr>
          <w:rFonts w:ascii="ＭＳ ゴシック" w:eastAsia="ＭＳ ゴシック" w:hAnsi="ＭＳ ゴシック"/>
          <w:color w:val="000000" w:themeColor="text1"/>
          <w:sz w:val="24"/>
          <w:szCs w:val="24"/>
        </w:rPr>
        <w:t>を</w:t>
      </w:r>
      <w:r w:rsidR="003757FE" w:rsidRPr="009A187E">
        <w:rPr>
          <w:rFonts w:ascii="ＭＳ ゴシック" w:eastAsia="ＭＳ ゴシック" w:hAnsi="ＭＳ ゴシック" w:hint="eastAsia"/>
          <w:color w:val="000000" w:themeColor="text1"/>
          <w:sz w:val="24"/>
          <w:szCs w:val="24"/>
        </w:rPr>
        <w:t>育て</w:t>
      </w:r>
      <w:r w:rsidR="003757FE" w:rsidRPr="009A187E">
        <w:rPr>
          <w:rFonts w:ascii="ＭＳ ゴシック" w:eastAsia="ＭＳ ゴシック" w:hAnsi="ＭＳ ゴシック"/>
          <w:color w:val="000000" w:themeColor="text1"/>
          <w:sz w:val="24"/>
          <w:szCs w:val="24"/>
        </w:rPr>
        <w:t>、雇用する企業が</w:t>
      </w:r>
      <w:r w:rsidR="003757FE" w:rsidRPr="009A187E">
        <w:rPr>
          <w:rFonts w:ascii="ＭＳ ゴシック" w:eastAsia="ＭＳ ゴシック" w:hAnsi="ＭＳ ゴシック" w:hint="eastAsia"/>
          <w:color w:val="000000" w:themeColor="text1"/>
          <w:sz w:val="24"/>
          <w:szCs w:val="24"/>
        </w:rPr>
        <w:t>選ばれる</w:t>
      </w:r>
      <w:r w:rsidR="003757FE" w:rsidRPr="009A187E">
        <w:rPr>
          <w:rFonts w:ascii="ＭＳ ゴシック" w:eastAsia="ＭＳ ゴシック" w:hAnsi="ＭＳ ゴシック"/>
          <w:color w:val="000000" w:themeColor="text1"/>
          <w:sz w:val="24"/>
          <w:szCs w:val="24"/>
        </w:rPr>
        <w:t>環境を</w:t>
      </w:r>
      <w:r w:rsidR="003757FE" w:rsidRPr="009A187E">
        <w:rPr>
          <w:rFonts w:ascii="ＭＳ ゴシック" w:eastAsia="ＭＳ ゴシック" w:hAnsi="ＭＳ ゴシック" w:hint="eastAsia"/>
          <w:color w:val="000000" w:themeColor="text1"/>
          <w:sz w:val="24"/>
          <w:szCs w:val="24"/>
        </w:rPr>
        <w:t>整備し、</w:t>
      </w:r>
      <w:r w:rsidR="003757FE" w:rsidRPr="009A187E">
        <w:rPr>
          <w:rFonts w:ascii="ＭＳ ゴシック" w:eastAsia="ＭＳ ゴシック" w:hAnsi="ＭＳ ゴシック"/>
          <w:color w:val="000000" w:themeColor="text1"/>
          <w:sz w:val="24"/>
          <w:szCs w:val="24"/>
        </w:rPr>
        <w:t>人材育成と処遇改善の好循環を生み出す</w:t>
      </w:r>
    </w:p>
    <w:p w14:paraId="66605D10" w14:textId="6223197D" w:rsidR="00CF49C1" w:rsidRPr="009A187E" w:rsidRDefault="006E7791" w:rsidP="00BD636F">
      <w:pPr>
        <w:ind w:leftChars="100" w:left="450" w:hangingChars="100" w:hanging="24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ことを目的とする。</w:t>
      </w:r>
    </w:p>
    <w:p w14:paraId="19DF29FF" w14:textId="77777777" w:rsidR="00CF49C1" w:rsidRPr="009A187E" w:rsidRDefault="00CF49C1">
      <w:pPr>
        <w:rPr>
          <w:rFonts w:ascii="ＭＳ ゴシック" w:eastAsia="ＭＳ ゴシック" w:hAnsi="ＭＳ ゴシック"/>
          <w:color w:val="000000" w:themeColor="text1"/>
          <w:sz w:val="24"/>
          <w:szCs w:val="24"/>
        </w:rPr>
      </w:pPr>
    </w:p>
    <w:p w14:paraId="215AE6CB" w14:textId="77777777" w:rsidR="00CF49C1" w:rsidRPr="009A187E" w:rsidRDefault="00CF49C1">
      <w:pPr>
        <w:rPr>
          <w:rFonts w:ascii="ＭＳ ゴシック" w:eastAsia="ＭＳ ゴシック" w:hAnsi="ＭＳ ゴシック"/>
          <w:color w:val="000000" w:themeColor="text1"/>
          <w:sz w:val="24"/>
          <w:szCs w:val="24"/>
          <w:bdr w:val="single" w:sz="4" w:space="0" w:color="auto"/>
        </w:rPr>
      </w:pPr>
      <w:r w:rsidRPr="009A187E">
        <w:rPr>
          <w:rFonts w:ascii="ＭＳ ゴシック" w:eastAsia="ＭＳ ゴシック" w:hAnsi="ＭＳ ゴシック" w:hint="eastAsia"/>
          <w:color w:val="000000" w:themeColor="text1"/>
          <w:sz w:val="24"/>
          <w:szCs w:val="24"/>
          <w:bdr w:val="single" w:sz="4" w:space="0" w:color="auto"/>
        </w:rPr>
        <w:t>３</w:t>
      </w:r>
      <w:r w:rsidR="006E7791" w:rsidRPr="009A187E">
        <w:rPr>
          <w:rFonts w:ascii="ＭＳ ゴシック" w:eastAsia="ＭＳ ゴシック" w:hAnsi="ＭＳ ゴシック" w:hint="eastAsia"/>
          <w:color w:val="000000" w:themeColor="text1"/>
          <w:sz w:val="24"/>
          <w:szCs w:val="24"/>
          <w:bdr w:val="single" w:sz="4" w:space="0" w:color="auto"/>
        </w:rPr>
        <w:t>．</w:t>
      </w:r>
      <w:r w:rsidRPr="009A187E">
        <w:rPr>
          <w:rFonts w:ascii="ＭＳ ゴシック" w:eastAsia="ＭＳ ゴシック" w:hAnsi="ＭＳ ゴシック" w:hint="eastAsia"/>
          <w:color w:val="000000" w:themeColor="text1"/>
          <w:sz w:val="24"/>
          <w:szCs w:val="24"/>
          <w:bdr w:val="single" w:sz="4" w:space="0" w:color="auto"/>
        </w:rPr>
        <w:t>能力評価基準の</w:t>
      </w:r>
      <w:r w:rsidRPr="009A187E">
        <w:rPr>
          <w:rFonts w:ascii="ＭＳ ゴシック" w:eastAsia="ＭＳ ゴシック" w:hAnsi="ＭＳ ゴシック"/>
          <w:color w:val="000000" w:themeColor="text1"/>
          <w:sz w:val="24"/>
          <w:szCs w:val="24"/>
          <w:bdr w:val="single" w:sz="4" w:space="0" w:color="auto"/>
        </w:rPr>
        <w:t>対象</w:t>
      </w:r>
      <w:r w:rsidR="00A039C3" w:rsidRPr="009A187E">
        <w:rPr>
          <w:rFonts w:ascii="ＭＳ ゴシック" w:eastAsia="ＭＳ ゴシック" w:hAnsi="ＭＳ ゴシック" w:hint="eastAsia"/>
          <w:color w:val="000000" w:themeColor="text1"/>
          <w:sz w:val="24"/>
          <w:szCs w:val="24"/>
          <w:bdr w:val="single" w:sz="4" w:space="0" w:color="auto"/>
        </w:rPr>
        <w:t>とする</w:t>
      </w:r>
      <w:r w:rsidRPr="009A187E">
        <w:rPr>
          <w:rFonts w:ascii="ＭＳ ゴシック" w:eastAsia="ＭＳ ゴシック" w:hAnsi="ＭＳ ゴシック"/>
          <w:color w:val="000000" w:themeColor="text1"/>
          <w:sz w:val="24"/>
          <w:szCs w:val="24"/>
          <w:bdr w:val="single" w:sz="4" w:space="0" w:color="auto"/>
        </w:rPr>
        <w:t>職種</w:t>
      </w:r>
    </w:p>
    <w:p w14:paraId="3754B457" w14:textId="4F1C16C5" w:rsidR="00A039C3" w:rsidRPr="009A187E" w:rsidRDefault="0045770D">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 xml:space="preserve">　</w:t>
      </w:r>
      <w:r w:rsidR="00A039C3" w:rsidRPr="009A187E">
        <w:rPr>
          <w:rFonts w:ascii="ＭＳ ゴシック" w:eastAsia="ＭＳ ゴシック" w:hAnsi="ＭＳ ゴシック" w:hint="eastAsia"/>
          <w:color w:val="000000" w:themeColor="text1"/>
          <w:sz w:val="24"/>
          <w:szCs w:val="24"/>
        </w:rPr>
        <w:t>本基準は</w:t>
      </w:r>
      <w:r w:rsidR="00A039C3" w:rsidRPr="009A187E">
        <w:rPr>
          <w:rFonts w:ascii="ＭＳ ゴシック" w:eastAsia="ＭＳ ゴシック" w:hAnsi="ＭＳ ゴシック"/>
          <w:color w:val="000000" w:themeColor="text1"/>
          <w:sz w:val="24"/>
          <w:szCs w:val="24"/>
        </w:rPr>
        <w:t>、</w:t>
      </w:r>
      <w:r w:rsidR="00A91CF8" w:rsidRPr="009A187E">
        <w:rPr>
          <w:rFonts w:ascii="ＭＳ ゴシック" w:eastAsia="ＭＳ ゴシック" w:hAnsi="ＭＳ ゴシック" w:hint="eastAsia"/>
          <w:color w:val="000000" w:themeColor="text1"/>
          <w:sz w:val="24"/>
          <w:szCs w:val="24"/>
        </w:rPr>
        <w:t>とび</w:t>
      </w:r>
      <w:r w:rsidR="00A039C3" w:rsidRPr="009A187E">
        <w:rPr>
          <w:rFonts w:ascii="ＭＳ ゴシック" w:eastAsia="ＭＳ ゴシック" w:hAnsi="ＭＳ ゴシック"/>
          <w:color w:val="000000" w:themeColor="text1"/>
          <w:sz w:val="24"/>
          <w:szCs w:val="24"/>
        </w:rPr>
        <w:t>工事に</w:t>
      </w:r>
      <w:r w:rsidR="00A039C3" w:rsidRPr="009A187E">
        <w:rPr>
          <w:rFonts w:ascii="ＭＳ ゴシック" w:eastAsia="ＭＳ ゴシック" w:hAnsi="ＭＳ ゴシック" w:hint="eastAsia"/>
          <w:color w:val="000000" w:themeColor="text1"/>
          <w:sz w:val="24"/>
          <w:szCs w:val="24"/>
        </w:rPr>
        <w:t>従事する</w:t>
      </w:r>
      <w:r w:rsidR="00A039C3" w:rsidRPr="009A187E">
        <w:rPr>
          <w:rFonts w:ascii="ＭＳ ゴシック" w:eastAsia="ＭＳ ゴシック" w:hAnsi="ＭＳ ゴシック"/>
          <w:color w:val="000000" w:themeColor="text1"/>
          <w:sz w:val="24"/>
          <w:szCs w:val="24"/>
        </w:rPr>
        <w:t>技能者</w:t>
      </w:r>
      <w:r w:rsidR="00A039C3" w:rsidRPr="009A187E">
        <w:rPr>
          <w:rFonts w:ascii="ＭＳ ゴシック" w:eastAsia="ＭＳ ゴシック" w:hAnsi="ＭＳ ゴシック" w:hint="eastAsia"/>
          <w:color w:val="000000" w:themeColor="text1"/>
          <w:sz w:val="24"/>
          <w:szCs w:val="24"/>
        </w:rPr>
        <w:t>を</w:t>
      </w:r>
      <w:r w:rsidR="00A039C3" w:rsidRPr="009A187E">
        <w:rPr>
          <w:rFonts w:ascii="ＭＳ ゴシック" w:eastAsia="ＭＳ ゴシック" w:hAnsi="ＭＳ ゴシック"/>
          <w:color w:val="000000" w:themeColor="text1"/>
          <w:sz w:val="24"/>
          <w:szCs w:val="24"/>
        </w:rPr>
        <w:t>対象とする。</w:t>
      </w:r>
    </w:p>
    <w:p w14:paraId="47974918" w14:textId="56BC9D57" w:rsidR="00A039C3" w:rsidRPr="009A187E" w:rsidRDefault="00A039C3" w:rsidP="00FE0866">
      <w:pPr>
        <w:ind w:left="240" w:hangingChars="100" w:hanging="24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 xml:space="preserve">　具体的には</w:t>
      </w:r>
      <w:r w:rsidRPr="009A187E">
        <w:rPr>
          <w:rFonts w:ascii="ＭＳ ゴシック" w:eastAsia="ＭＳ ゴシック" w:hAnsi="ＭＳ ゴシック"/>
          <w:color w:val="000000" w:themeColor="text1"/>
          <w:sz w:val="24"/>
          <w:szCs w:val="24"/>
        </w:rPr>
        <w:t>、建設キャリアアップシステムにおける</w:t>
      </w:r>
      <w:r w:rsidRPr="009A187E">
        <w:rPr>
          <w:rFonts w:ascii="ＭＳ ゴシック" w:eastAsia="ＭＳ ゴシック" w:hAnsi="ＭＳ ゴシック" w:hint="eastAsia"/>
          <w:color w:val="000000" w:themeColor="text1"/>
          <w:sz w:val="24"/>
          <w:szCs w:val="24"/>
        </w:rPr>
        <w:t>技能職種の</w:t>
      </w:r>
      <w:r w:rsidRPr="009A187E">
        <w:rPr>
          <w:rFonts w:ascii="ＭＳ ゴシック" w:eastAsia="ＭＳ ゴシック" w:hAnsi="ＭＳ ゴシック"/>
          <w:color w:val="000000" w:themeColor="text1"/>
          <w:sz w:val="24"/>
          <w:szCs w:val="24"/>
        </w:rPr>
        <w:t>大分類「</w:t>
      </w:r>
      <w:r w:rsidR="00927F74" w:rsidRPr="009A187E">
        <w:rPr>
          <w:rFonts w:ascii="ＭＳ ゴシック" w:eastAsia="ＭＳ ゴシック" w:hAnsi="ＭＳ ゴシック" w:hint="eastAsia"/>
          <w:color w:val="000000" w:themeColor="text1"/>
          <w:sz w:val="24"/>
          <w:szCs w:val="24"/>
        </w:rPr>
        <w:t>とび</w:t>
      </w:r>
      <w:r w:rsidR="000A51E9" w:rsidRPr="009A187E">
        <w:rPr>
          <w:rFonts w:ascii="ＭＳ ゴシック" w:eastAsia="ＭＳ ゴシック" w:hAnsi="ＭＳ ゴシック" w:hint="eastAsia"/>
          <w:color w:val="000000" w:themeColor="text1"/>
          <w:sz w:val="24"/>
          <w:szCs w:val="24"/>
        </w:rPr>
        <w:t>工</w:t>
      </w:r>
      <w:r w:rsidR="007874B1" w:rsidRPr="009A187E">
        <w:rPr>
          <w:rFonts w:ascii="ＭＳ ゴシック" w:eastAsia="ＭＳ ゴシック" w:hAnsi="ＭＳ ゴシック" w:hint="eastAsia"/>
          <w:color w:val="000000" w:themeColor="text1"/>
          <w:sz w:val="24"/>
          <w:szCs w:val="24"/>
        </w:rPr>
        <w:t>」</w:t>
      </w:r>
      <w:r w:rsidR="00FE0866" w:rsidRPr="009A187E">
        <w:rPr>
          <w:rFonts w:ascii="ＭＳ ゴシック" w:eastAsia="ＭＳ ゴシック" w:hAnsi="ＭＳ ゴシック" w:hint="eastAsia"/>
          <w:color w:val="000000" w:themeColor="text1"/>
          <w:sz w:val="24"/>
          <w:szCs w:val="24"/>
        </w:rPr>
        <w:t>（０６）</w:t>
      </w:r>
      <w:r w:rsidRPr="009A187E">
        <w:rPr>
          <w:rFonts w:ascii="ＭＳ ゴシック" w:eastAsia="ＭＳ ゴシック" w:hAnsi="ＭＳ ゴシック" w:hint="eastAsia"/>
          <w:color w:val="000000" w:themeColor="text1"/>
          <w:sz w:val="24"/>
          <w:szCs w:val="24"/>
        </w:rPr>
        <w:t>小分類</w:t>
      </w:r>
      <w:r w:rsidRPr="009A187E">
        <w:rPr>
          <w:rFonts w:ascii="ＭＳ ゴシック" w:eastAsia="ＭＳ ゴシック" w:hAnsi="ＭＳ ゴシック"/>
          <w:color w:val="000000" w:themeColor="text1"/>
          <w:sz w:val="24"/>
          <w:szCs w:val="24"/>
        </w:rPr>
        <w:t>「</w:t>
      </w:r>
      <w:r w:rsidR="000A51E9" w:rsidRPr="009A187E">
        <w:rPr>
          <w:rFonts w:ascii="ＭＳ ゴシック" w:eastAsia="ＭＳ ゴシック" w:hAnsi="ＭＳ ゴシック" w:hint="eastAsia"/>
          <w:color w:val="000000" w:themeColor="text1"/>
          <w:sz w:val="24"/>
          <w:szCs w:val="24"/>
        </w:rPr>
        <w:t>とび</w:t>
      </w:r>
      <w:r w:rsidR="00FE0866" w:rsidRPr="009A187E">
        <w:rPr>
          <w:rFonts w:ascii="ＭＳ ゴシック" w:eastAsia="ＭＳ ゴシック" w:hAnsi="ＭＳ ゴシック" w:hint="eastAsia"/>
          <w:color w:val="000000" w:themeColor="text1"/>
          <w:sz w:val="24"/>
          <w:szCs w:val="24"/>
        </w:rPr>
        <w:t>工</w:t>
      </w:r>
      <w:r w:rsidR="007874B1" w:rsidRPr="009A187E">
        <w:rPr>
          <w:rFonts w:ascii="ＭＳ ゴシック" w:eastAsia="ＭＳ ゴシック" w:hAnsi="ＭＳ ゴシック" w:hint="eastAsia"/>
          <w:color w:val="000000" w:themeColor="text1"/>
          <w:sz w:val="24"/>
          <w:szCs w:val="24"/>
        </w:rPr>
        <w:t>」</w:t>
      </w:r>
      <w:r w:rsidR="00FE0866" w:rsidRPr="009A187E">
        <w:rPr>
          <w:rFonts w:ascii="ＭＳ ゴシック" w:eastAsia="ＭＳ ゴシック" w:hAnsi="ＭＳ ゴシック" w:hint="eastAsia"/>
          <w:color w:val="000000" w:themeColor="text1"/>
          <w:sz w:val="24"/>
          <w:szCs w:val="24"/>
        </w:rPr>
        <w:t>（０１）</w:t>
      </w:r>
      <w:r w:rsidRPr="009A187E">
        <w:rPr>
          <w:rFonts w:ascii="ＭＳ ゴシック" w:eastAsia="ＭＳ ゴシック" w:hAnsi="ＭＳ ゴシック" w:hint="eastAsia"/>
          <w:color w:val="000000" w:themeColor="text1"/>
          <w:sz w:val="24"/>
          <w:szCs w:val="24"/>
        </w:rPr>
        <w:t>とする。</w:t>
      </w:r>
    </w:p>
    <w:p w14:paraId="11DBEF3E" w14:textId="7952F86C" w:rsidR="00A039C3" w:rsidRPr="009A187E" w:rsidRDefault="00A039C3">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 xml:space="preserve">　</w:t>
      </w:r>
      <w:r w:rsidRPr="009A187E">
        <w:rPr>
          <w:rFonts w:ascii="ＭＳ ゴシック" w:eastAsia="ＭＳ ゴシック" w:hAnsi="ＭＳ ゴシック"/>
          <w:color w:val="000000" w:themeColor="text1"/>
          <w:sz w:val="24"/>
          <w:szCs w:val="24"/>
        </w:rPr>
        <w:t>本基準に基づき</w:t>
      </w:r>
      <w:r w:rsidRPr="009A187E">
        <w:rPr>
          <w:rFonts w:ascii="ＭＳ ゴシック" w:eastAsia="ＭＳ ゴシック" w:hAnsi="ＭＳ ゴシック" w:hint="eastAsia"/>
          <w:color w:val="000000" w:themeColor="text1"/>
          <w:sz w:val="24"/>
          <w:szCs w:val="24"/>
        </w:rPr>
        <w:t>能力評価を</w:t>
      </w:r>
      <w:r w:rsidRPr="009A187E">
        <w:rPr>
          <w:rFonts w:ascii="ＭＳ ゴシック" w:eastAsia="ＭＳ ゴシック" w:hAnsi="ＭＳ ゴシック"/>
          <w:color w:val="000000" w:themeColor="text1"/>
          <w:sz w:val="24"/>
          <w:szCs w:val="24"/>
        </w:rPr>
        <w:t>受けた技能者を、</w:t>
      </w:r>
      <w:r w:rsidRPr="009A187E">
        <w:rPr>
          <w:rFonts w:ascii="ＭＳ ゴシック" w:eastAsia="ＭＳ ゴシック" w:hAnsi="ＭＳ ゴシック" w:hint="eastAsia"/>
          <w:color w:val="000000" w:themeColor="text1"/>
          <w:sz w:val="24"/>
          <w:szCs w:val="24"/>
        </w:rPr>
        <w:t>「</w:t>
      </w:r>
      <w:r w:rsidR="00927F74" w:rsidRPr="009A187E">
        <w:rPr>
          <w:rFonts w:ascii="ＭＳ ゴシック" w:eastAsia="ＭＳ ゴシック" w:hAnsi="ＭＳ ゴシック" w:hint="eastAsia"/>
          <w:color w:val="000000" w:themeColor="text1"/>
          <w:sz w:val="24"/>
          <w:szCs w:val="24"/>
        </w:rPr>
        <w:t>とび</w:t>
      </w:r>
      <w:r w:rsidR="00BD636F">
        <w:rPr>
          <w:rFonts w:ascii="ＭＳ ゴシック" w:eastAsia="ＭＳ ゴシック" w:hAnsi="ＭＳ ゴシック" w:hint="eastAsia"/>
          <w:color w:val="000000" w:themeColor="text1"/>
          <w:sz w:val="24"/>
          <w:szCs w:val="24"/>
        </w:rPr>
        <w:t>技能者</w:t>
      </w:r>
      <w:r w:rsidRPr="009A187E">
        <w:rPr>
          <w:rFonts w:ascii="ＭＳ ゴシック" w:eastAsia="ＭＳ ゴシック" w:hAnsi="ＭＳ ゴシック" w:hint="eastAsia"/>
          <w:color w:val="000000" w:themeColor="text1"/>
          <w:sz w:val="24"/>
          <w:szCs w:val="24"/>
        </w:rPr>
        <w:t>」と称する</w:t>
      </w:r>
      <w:r w:rsidRPr="009A187E">
        <w:rPr>
          <w:rFonts w:ascii="ＭＳ ゴシック" w:eastAsia="ＭＳ ゴシック" w:hAnsi="ＭＳ ゴシック"/>
          <w:color w:val="000000" w:themeColor="text1"/>
          <w:sz w:val="24"/>
          <w:szCs w:val="24"/>
        </w:rPr>
        <w:t>。</w:t>
      </w:r>
    </w:p>
    <w:p w14:paraId="3D75E8FA" w14:textId="77777777" w:rsidR="00B104F2" w:rsidRPr="009A187E" w:rsidRDefault="00CF49C1">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 xml:space="preserve">　</w:t>
      </w:r>
    </w:p>
    <w:p w14:paraId="59A702E3" w14:textId="77777777" w:rsidR="006E7791" w:rsidRPr="009A187E" w:rsidRDefault="00B104F2">
      <w:pPr>
        <w:rPr>
          <w:rFonts w:ascii="ＭＳ ゴシック" w:eastAsia="ＭＳ ゴシック" w:hAnsi="ＭＳ ゴシック"/>
          <w:color w:val="000000" w:themeColor="text1"/>
          <w:sz w:val="24"/>
          <w:szCs w:val="24"/>
          <w:bdr w:val="single" w:sz="4" w:space="0" w:color="auto"/>
        </w:rPr>
      </w:pPr>
      <w:r w:rsidRPr="009A187E">
        <w:rPr>
          <w:rFonts w:ascii="ＭＳ ゴシック" w:eastAsia="ＭＳ ゴシック" w:hAnsi="ＭＳ ゴシック" w:hint="eastAsia"/>
          <w:color w:val="000000" w:themeColor="text1"/>
          <w:sz w:val="24"/>
          <w:szCs w:val="24"/>
          <w:bdr w:val="single" w:sz="4" w:space="0" w:color="auto"/>
        </w:rPr>
        <w:t>４</w:t>
      </w:r>
      <w:r w:rsidR="006E7791" w:rsidRPr="009A187E">
        <w:rPr>
          <w:rFonts w:ascii="ＭＳ ゴシック" w:eastAsia="ＭＳ ゴシック" w:hAnsi="ＭＳ ゴシック" w:hint="eastAsia"/>
          <w:color w:val="000000" w:themeColor="text1"/>
          <w:sz w:val="24"/>
          <w:szCs w:val="24"/>
          <w:bdr w:val="single" w:sz="4" w:space="0" w:color="auto"/>
        </w:rPr>
        <w:t>．</w:t>
      </w:r>
      <w:r w:rsidR="00A039C3" w:rsidRPr="009A187E">
        <w:rPr>
          <w:rFonts w:ascii="ＭＳ ゴシック" w:eastAsia="ＭＳ ゴシック" w:hAnsi="ＭＳ ゴシック" w:hint="eastAsia"/>
          <w:color w:val="000000" w:themeColor="text1"/>
          <w:sz w:val="24"/>
          <w:szCs w:val="24"/>
          <w:bdr w:val="single" w:sz="4" w:space="0" w:color="auto"/>
        </w:rPr>
        <w:t>能力評価の</w:t>
      </w:r>
      <w:r w:rsidR="00A039C3" w:rsidRPr="009A187E">
        <w:rPr>
          <w:rFonts w:ascii="ＭＳ ゴシック" w:eastAsia="ＭＳ ゴシック" w:hAnsi="ＭＳ ゴシック"/>
          <w:color w:val="000000" w:themeColor="text1"/>
          <w:sz w:val="24"/>
          <w:szCs w:val="24"/>
          <w:bdr w:val="single" w:sz="4" w:space="0" w:color="auto"/>
        </w:rPr>
        <w:t>段階</w:t>
      </w:r>
    </w:p>
    <w:p w14:paraId="7726918F" w14:textId="77777777" w:rsidR="00211223" w:rsidRPr="009A187E" w:rsidRDefault="004268B9" w:rsidP="00A039C3">
      <w:pPr>
        <w:ind w:firstLineChars="100" w:firstLine="24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能力評価はレベル１からレベル４までの４段階</w:t>
      </w:r>
      <w:r w:rsidR="00A039C3" w:rsidRPr="009A187E">
        <w:rPr>
          <w:rFonts w:ascii="ＭＳ ゴシック" w:eastAsia="ＭＳ ゴシック" w:hAnsi="ＭＳ ゴシック" w:hint="eastAsia"/>
          <w:color w:val="000000" w:themeColor="text1"/>
          <w:sz w:val="24"/>
          <w:szCs w:val="24"/>
        </w:rPr>
        <w:t>とし、</w:t>
      </w:r>
      <w:r w:rsidR="00A039C3" w:rsidRPr="009A187E">
        <w:rPr>
          <w:rFonts w:ascii="ＭＳ ゴシック" w:eastAsia="ＭＳ ゴシック" w:hAnsi="ＭＳ ゴシック"/>
          <w:color w:val="000000" w:themeColor="text1"/>
          <w:sz w:val="24"/>
          <w:szCs w:val="24"/>
        </w:rPr>
        <w:t>各レベルに</w:t>
      </w:r>
      <w:r w:rsidR="00A039C3" w:rsidRPr="009A187E">
        <w:rPr>
          <w:rFonts w:ascii="ＭＳ ゴシック" w:eastAsia="ＭＳ ゴシック" w:hAnsi="ＭＳ ゴシック" w:hint="eastAsia"/>
          <w:color w:val="000000" w:themeColor="text1"/>
          <w:sz w:val="24"/>
          <w:szCs w:val="24"/>
        </w:rPr>
        <w:t>おける技能者</w:t>
      </w:r>
      <w:r w:rsidR="00A039C3" w:rsidRPr="009A187E">
        <w:rPr>
          <w:rFonts w:ascii="ＭＳ ゴシック" w:eastAsia="ＭＳ ゴシック" w:hAnsi="ＭＳ ゴシック"/>
          <w:color w:val="000000" w:themeColor="text1"/>
          <w:sz w:val="24"/>
          <w:szCs w:val="24"/>
        </w:rPr>
        <w:t>像</w:t>
      </w:r>
      <w:r w:rsidR="00A039C3" w:rsidRPr="009A187E">
        <w:rPr>
          <w:rFonts w:ascii="ＭＳ ゴシック" w:eastAsia="ＭＳ ゴシック" w:hAnsi="ＭＳ ゴシック" w:hint="eastAsia"/>
          <w:color w:val="000000" w:themeColor="text1"/>
          <w:sz w:val="24"/>
          <w:szCs w:val="24"/>
        </w:rPr>
        <w:t>は</w:t>
      </w:r>
      <w:r w:rsidR="00A039C3" w:rsidRPr="009A187E">
        <w:rPr>
          <w:rFonts w:ascii="ＭＳ ゴシック" w:eastAsia="ＭＳ ゴシック" w:hAnsi="ＭＳ ゴシック"/>
          <w:color w:val="000000" w:themeColor="text1"/>
          <w:sz w:val="24"/>
          <w:szCs w:val="24"/>
        </w:rPr>
        <w:t>以下の</w:t>
      </w:r>
      <w:r w:rsidR="00ED7729" w:rsidRPr="009A187E">
        <w:rPr>
          <w:rFonts w:ascii="ＭＳ ゴシック" w:eastAsia="ＭＳ ゴシック" w:hAnsi="ＭＳ ゴシック" w:hint="eastAsia"/>
          <w:color w:val="000000" w:themeColor="text1"/>
          <w:sz w:val="24"/>
          <w:szCs w:val="24"/>
        </w:rPr>
        <w:t>とお</w:t>
      </w:r>
      <w:r w:rsidR="00A039C3" w:rsidRPr="009A187E">
        <w:rPr>
          <w:rFonts w:ascii="ＭＳ ゴシック" w:eastAsia="ＭＳ ゴシック" w:hAnsi="ＭＳ ゴシック"/>
          <w:color w:val="000000" w:themeColor="text1"/>
          <w:sz w:val="24"/>
          <w:szCs w:val="24"/>
        </w:rPr>
        <w:t>りとする。</w:t>
      </w:r>
    </w:p>
    <w:p w14:paraId="1DAB05A6" w14:textId="77777777" w:rsidR="00211223" w:rsidRPr="009A187E" w:rsidRDefault="00211223" w:rsidP="00211223">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レベル１：初級技能者（見習いの技能者）</w:t>
      </w:r>
    </w:p>
    <w:p w14:paraId="45047DF5" w14:textId="21A10A86" w:rsidR="00227441" w:rsidRPr="009A187E" w:rsidRDefault="00A039C3" w:rsidP="00A039C3">
      <w:pPr>
        <w:ind w:left="1200" w:hangingChars="500" w:hanging="120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 xml:space="preserve">　</w:t>
      </w:r>
      <w:r w:rsidRPr="009A187E">
        <w:rPr>
          <w:rFonts w:ascii="ＭＳ ゴシック" w:eastAsia="ＭＳ ゴシック" w:hAnsi="ＭＳ ゴシック"/>
          <w:color w:val="000000" w:themeColor="text1"/>
          <w:sz w:val="24"/>
          <w:szCs w:val="24"/>
        </w:rPr>
        <w:t xml:space="preserve">　　　　</w:t>
      </w:r>
      <w:r w:rsidR="00A91CF8" w:rsidRPr="009A187E">
        <w:rPr>
          <w:rFonts w:ascii="ＭＳ ゴシック" w:eastAsia="ＭＳ ゴシック" w:hAnsi="ＭＳ ゴシック" w:hint="eastAsia"/>
          <w:color w:val="000000" w:themeColor="text1"/>
          <w:sz w:val="24"/>
          <w:szCs w:val="24"/>
        </w:rPr>
        <w:t>とび</w:t>
      </w:r>
      <w:r w:rsidR="006E279D" w:rsidRPr="009A187E">
        <w:rPr>
          <w:rFonts w:ascii="ＭＳ ゴシック" w:eastAsia="ＭＳ ゴシック" w:hAnsi="ＭＳ ゴシック" w:hint="eastAsia"/>
          <w:color w:val="000000" w:themeColor="text1"/>
          <w:sz w:val="24"/>
          <w:szCs w:val="24"/>
        </w:rPr>
        <w:t>工事</w:t>
      </w:r>
      <w:r w:rsidRPr="009A187E">
        <w:rPr>
          <w:rFonts w:ascii="ＭＳ ゴシック" w:eastAsia="ＭＳ ゴシック" w:hAnsi="ＭＳ ゴシック" w:hint="eastAsia"/>
          <w:color w:val="000000" w:themeColor="text1"/>
          <w:sz w:val="24"/>
          <w:szCs w:val="24"/>
        </w:rPr>
        <w:t>に</w:t>
      </w:r>
      <w:r w:rsidRPr="009A187E">
        <w:rPr>
          <w:rFonts w:ascii="ＭＳ ゴシック" w:eastAsia="ＭＳ ゴシック" w:hAnsi="ＭＳ ゴシック"/>
          <w:color w:val="000000" w:themeColor="text1"/>
          <w:sz w:val="24"/>
          <w:szCs w:val="24"/>
        </w:rPr>
        <w:t>ついての基礎知識を</w:t>
      </w:r>
      <w:r w:rsidRPr="009A187E">
        <w:rPr>
          <w:rFonts w:ascii="ＭＳ ゴシック" w:eastAsia="ＭＳ ゴシック" w:hAnsi="ＭＳ ゴシック" w:hint="eastAsia"/>
          <w:color w:val="000000" w:themeColor="text1"/>
          <w:sz w:val="24"/>
          <w:szCs w:val="24"/>
        </w:rPr>
        <w:t>有するととともに、</w:t>
      </w:r>
      <w:r w:rsidR="006E279D" w:rsidRPr="009A187E">
        <w:rPr>
          <w:rFonts w:ascii="ＭＳ ゴシック" w:eastAsia="ＭＳ ゴシック" w:hAnsi="ＭＳ ゴシック" w:hint="eastAsia"/>
          <w:color w:val="000000" w:themeColor="text1"/>
          <w:sz w:val="24"/>
          <w:szCs w:val="24"/>
        </w:rPr>
        <w:t>工具・用具等</w:t>
      </w:r>
      <w:r w:rsidRPr="009A187E">
        <w:rPr>
          <w:rFonts w:ascii="ＭＳ ゴシック" w:eastAsia="ＭＳ ゴシック" w:hAnsi="ＭＳ ゴシック" w:hint="eastAsia"/>
          <w:color w:val="000000" w:themeColor="text1"/>
          <w:sz w:val="24"/>
          <w:szCs w:val="24"/>
        </w:rPr>
        <w:t>の</w:t>
      </w:r>
      <w:r w:rsidRPr="009A187E">
        <w:rPr>
          <w:rFonts w:ascii="ＭＳ ゴシック" w:eastAsia="ＭＳ ゴシック" w:hAnsi="ＭＳ ゴシック"/>
          <w:color w:val="000000" w:themeColor="text1"/>
          <w:sz w:val="24"/>
          <w:szCs w:val="24"/>
        </w:rPr>
        <w:t>安全な使用方法を</w:t>
      </w:r>
      <w:r w:rsidRPr="009A187E">
        <w:rPr>
          <w:rFonts w:ascii="ＭＳ ゴシック" w:eastAsia="ＭＳ ゴシック" w:hAnsi="ＭＳ ゴシック" w:hint="eastAsia"/>
          <w:color w:val="000000" w:themeColor="text1"/>
          <w:sz w:val="24"/>
          <w:szCs w:val="24"/>
        </w:rPr>
        <w:t>身に付け</w:t>
      </w:r>
      <w:r w:rsidRPr="009A187E">
        <w:rPr>
          <w:rFonts w:ascii="ＭＳ ゴシック" w:eastAsia="ＭＳ ゴシック" w:hAnsi="ＭＳ ゴシック"/>
          <w:color w:val="000000" w:themeColor="text1"/>
          <w:sz w:val="24"/>
          <w:szCs w:val="24"/>
        </w:rPr>
        <w:t>、</w:t>
      </w:r>
      <w:r w:rsidR="0025534B" w:rsidRPr="009A187E">
        <w:rPr>
          <w:rFonts w:ascii="ＭＳ ゴシック" w:eastAsia="ＭＳ ゴシック" w:hAnsi="ＭＳ ゴシック" w:hint="eastAsia"/>
          <w:color w:val="000000" w:themeColor="text1"/>
          <w:sz w:val="24"/>
          <w:szCs w:val="24"/>
        </w:rPr>
        <w:t>上司の</w:t>
      </w:r>
      <w:r w:rsidRPr="009A187E">
        <w:rPr>
          <w:rFonts w:ascii="ＭＳ ゴシック" w:eastAsia="ＭＳ ゴシック" w:hAnsi="ＭＳ ゴシック"/>
          <w:color w:val="000000" w:themeColor="text1"/>
          <w:sz w:val="24"/>
          <w:szCs w:val="24"/>
        </w:rPr>
        <w:t>指示</w:t>
      </w:r>
      <w:r w:rsidR="0025534B" w:rsidRPr="009A187E">
        <w:rPr>
          <w:rFonts w:ascii="ＭＳ ゴシック" w:eastAsia="ＭＳ ゴシック" w:hAnsi="ＭＳ ゴシック" w:hint="eastAsia"/>
          <w:color w:val="000000" w:themeColor="text1"/>
          <w:sz w:val="24"/>
          <w:szCs w:val="24"/>
        </w:rPr>
        <w:t>・指導</w:t>
      </w:r>
      <w:r w:rsidRPr="009A187E">
        <w:rPr>
          <w:rFonts w:ascii="ＭＳ ゴシック" w:eastAsia="ＭＳ ゴシック" w:hAnsi="ＭＳ ゴシック"/>
          <w:color w:val="000000" w:themeColor="text1"/>
          <w:sz w:val="24"/>
          <w:szCs w:val="24"/>
        </w:rPr>
        <w:t>を受けながら作業の</w:t>
      </w:r>
      <w:r w:rsidRPr="009A187E">
        <w:rPr>
          <w:rFonts w:ascii="ＭＳ ゴシック" w:eastAsia="ＭＳ ゴシック" w:hAnsi="ＭＳ ゴシック" w:hint="eastAsia"/>
          <w:color w:val="000000" w:themeColor="text1"/>
          <w:sz w:val="24"/>
          <w:szCs w:val="24"/>
        </w:rPr>
        <w:t>補佐が</w:t>
      </w:r>
      <w:r w:rsidRPr="009A187E">
        <w:rPr>
          <w:rFonts w:ascii="ＭＳ ゴシック" w:eastAsia="ＭＳ ゴシック" w:hAnsi="ＭＳ ゴシック"/>
          <w:color w:val="000000" w:themeColor="text1"/>
          <w:sz w:val="24"/>
          <w:szCs w:val="24"/>
        </w:rPr>
        <w:t>できる。</w:t>
      </w:r>
    </w:p>
    <w:p w14:paraId="1A52512C" w14:textId="77777777" w:rsidR="00211223" w:rsidRPr="009A187E" w:rsidRDefault="00211223">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レベル２：中堅技能者（一人前の技能者）</w:t>
      </w:r>
    </w:p>
    <w:p w14:paraId="6300B7A2" w14:textId="485ACCB5" w:rsidR="004C1AEF" w:rsidRPr="009A187E" w:rsidRDefault="00A039C3" w:rsidP="00D81B7A">
      <w:pPr>
        <w:ind w:left="1200" w:hangingChars="500" w:hanging="120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 xml:space="preserve">　</w:t>
      </w:r>
      <w:r w:rsidRPr="009A187E">
        <w:rPr>
          <w:rFonts w:ascii="ＭＳ ゴシック" w:eastAsia="ＭＳ ゴシック" w:hAnsi="ＭＳ ゴシック"/>
          <w:color w:val="000000" w:themeColor="text1"/>
          <w:sz w:val="24"/>
          <w:szCs w:val="24"/>
        </w:rPr>
        <w:t xml:space="preserve">　　　　</w:t>
      </w:r>
      <w:r w:rsidR="00A91CF8" w:rsidRPr="009A187E">
        <w:rPr>
          <w:rFonts w:ascii="ＭＳ ゴシック" w:eastAsia="ＭＳ ゴシック" w:hAnsi="ＭＳ ゴシック" w:hint="eastAsia"/>
          <w:color w:val="000000" w:themeColor="text1"/>
          <w:sz w:val="24"/>
          <w:szCs w:val="24"/>
        </w:rPr>
        <w:t>とび</w:t>
      </w:r>
      <w:r w:rsidR="00227441" w:rsidRPr="009A187E">
        <w:rPr>
          <w:rFonts w:ascii="ＭＳ ゴシック" w:eastAsia="ＭＳ ゴシック" w:hAnsi="ＭＳ ゴシック" w:hint="eastAsia"/>
          <w:color w:val="000000" w:themeColor="text1"/>
          <w:sz w:val="24"/>
          <w:szCs w:val="24"/>
        </w:rPr>
        <w:t>工事業</w:t>
      </w:r>
      <w:r w:rsidR="00383BA1" w:rsidRPr="009A187E">
        <w:rPr>
          <w:rFonts w:ascii="ＭＳ ゴシック" w:eastAsia="ＭＳ ゴシック" w:hAnsi="ＭＳ ゴシック" w:hint="eastAsia"/>
          <w:color w:val="000000" w:themeColor="text1"/>
          <w:sz w:val="24"/>
          <w:szCs w:val="24"/>
        </w:rPr>
        <w:t>の現場で</w:t>
      </w:r>
      <w:r w:rsidR="00227441" w:rsidRPr="009A187E">
        <w:rPr>
          <w:rFonts w:ascii="ＭＳ ゴシック" w:eastAsia="ＭＳ ゴシック" w:hAnsi="ＭＳ ゴシック" w:hint="eastAsia"/>
          <w:color w:val="000000" w:themeColor="text1"/>
          <w:sz w:val="24"/>
          <w:szCs w:val="24"/>
        </w:rPr>
        <w:t>の</w:t>
      </w:r>
      <w:r w:rsidR="00383BA1" w:rsidRPr="009A187E">
        <w:rPr>
          <w:rFonts w:ascii="ＭＳ ゴシック" w:eastAsia="ＭＳ ゴシック" w:hAnsi="ＭＳ ゴシック" w:hint="eastAsia"/>
          <w:color w:val="000000" w:themeColor="text1"/>
          <w:sz w:val="24"/>
          <w:szCs w:val="24"/>
        </w:rPr>
        <w:t>経験が</w:t>
      </w:r>
      <w:r w:rsidR="00193DE2" w:rsidRPr="009A187E">
        <w:rPr>
          <w:rFonts w:ascii="ＭＳ ゴシック" w:eastAsia="ＭＳ ゴシック" w:hAnsi="ＭＳ ゴシック" w:hint="eastAsia"/>
          <w:color w:val="000000" w:themeColor="text1"/>
          <w:sz w:val="24"/>
          <w:szCs w:val="24"/>
        </w:rPr>
        <w:t>３</w:t>
      </w:r>
      <w:r w:rsidR="00383BA1" w:rsidRPr="009A187E">
        <w:rPr>
          <w:rFonts w:ascii="ＭＳ ゴシック" w:eastAsia="ＭＳ ゴシック" w:hAnsi="ＭＳ ゴシック" w:hint="eastAsia"/>
          <w:color w:val="000000" w:themeColor="text1"/>
          <w:sz w:val="24"/>
          <w:szCs w:val="24"/>
        </w:rPr>
        <w:t>年以上あり、工程や工事の流れに沿って作</w:t>
      </w:r>
      <w:r w:rsidR="00383BA1" w:rsidRPr="009A187E">
        <w:rPr>
          <w:rFonts w:ascii="ＭＳ ゴシック" w:eastAsia="ＭＳ ゴシック" w:hAnsi="ＭＳ ゴシック" w:hint="eastAsia"/>
          <w:color w:val="000000" w:themeColor="text1"/>
          <w:sz w:val="24"/>
          <w:szCs w:val="24"/>
        </w:rPr>
        <w:lastRenderedPageBreak/>
        <w:t>業を</w:t>
      </w:r>
      <w:r w:rsidRPr="009A187E">
        <w:rPr>
          <w:rFonts w:ascii="ＭＳ ゴシック" w:eastAsia="ＭＳ ゴシック" w:hAnsi="ＭＳ ゴシック" w:hint="eastAsia"/>
          <w:color w:val="000000" w:themeColor="text1"/>
          <w:sz w:val="24"/>
          <w:szCs w:val="24"/>
        </w:rPr>
        <w:t>正確</w:t>
      </w:r>
      <w:r w:rsidR="00383BA1" w:rsidRPr="009A187E">
        <w:rPr>
          <w:rFonts w:ascii="ＭＳ ゴシック" w:eastAsia="ＭＳ ゴシック" w:hAnsi="ＭＳ ゴシック" w:hint="eastAsia"/>
          <w:color w:val="000000" w:themeColor="text1"/>
          <w:sz w:val="24"/>
          <w:szCs w:val="24"/>
        </w:rPr>
        <w:t>に進めることが</w:t>
      </w:r>
      <w:r w:rsidRPr="009A187E">
        <w:rPr>
          <w:rFonts w:ascii="ＭＳ ゴシック" w:eastAsia="ＭＳ ゴシック" w:hAnsi="ＭＳ ゴシック" w:hint="eastAsia"/>
          <w:color w:val="000000" w:themeColor="text1"/>
          <w:sz w:val="24"/>
          <w:szCs w:val="24"/>
        </w:rPr>
        <w:t>できる。</w:t>
      </w:r>
    </w:p>
    <w:p w14:paraId="4A97F2BA" w14:textId="143180DF" w:rsidR="00A4647F" w:rsidRPr="009A187E" w:rsidRDefault="00211223">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レベル３：職長として現場に従事できる技能者</w:t>
      </w:r>
    </w:p>
    <w:p w14:paraId="424793AD" w14:textId="269BDA77" w:rsidR="00A039C3" w:rsidRPr="009A187E" w:rsidRDefault="00A039C3" w:rsidP="00D81B7A">
      <w:pPr>
        <w:ind w:left="1200" w:hangingChars="500" w:hanging="120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 xml:space="preserve">　</w:t>
      </w:r>
      <w:r w:rsidRPr="009A187E">
        <w:rPr>
          <w:rFonts w:ascii="ＭＳ ゴシック" w:eastAsia="ＭＳ ゴシック" w:hAnsi="ＭＳ ゴシック"/>
          <w:color w:val="000000" w:themeColor="text1"/>
          <w:sz w:val="24"/>
          <w:szCs w:val="24"/>
        </w:rPr>
        <w:t xml:space="preserve">　　　　</w:t>
      </w:r>
      <w:r w:rsidR="00383BA1" w:rsidRPr="009A187E">
        <w:rPr>
          <w:rFonts w:ascii="ＭＳ ゴシック" w:eastAsia="ＭＳ ゴシック" w:hAnsi="ＭＳ ゴシック" w:hint="eastAsia"/>
          <w:color w:val="000000" w:themeColor="text1"/>
          <w:sz w:val="24"/>
          <w:szCs w:val="24"/>
        </w:rPr>
        <w:t>技能者を統率し、</w:t>
      </w:r>
      <w:r w:rsidR="00A91CF8" w:rsidRPr="009A187E">
        <w:rPr>
          <w:rFonts w:ascii="ＭＳ ゴシック" w:eastAsia="ＭＳ ゴシック" w:hAnsi="ＭＳ ゴシック" w:hint="eastAsia"/>
          <w:color w:val="000000" w:themeColor="text1"/>
          <w:sz w:val="24"/>
          <w:szCs w:val="24"/>
        </w:rPr>
        <w:t>とび</w:t>
      </w:r>
      <w:r w:rsidR="00383BA1" w:rsidRPr="009A187E">
        <w:rPr>
          <w:rFonts w:ascii="ＭＳ ゴシック" w:eastAsia="ＭＳ ゴシック" w:hAnsi="ＭＳ ゴシック" w:hint="eastAsia"/>
          <w:color w:val="000000" w:themeColor="text1"/>
          <w:sz w:val="24"/>
          <w:szCs w:val="24"/>
        </w:rPr>
        <w:t>工事業に関する一連の作業ができる。また、現場の状況を把握し</w:t>
      </w:r>
      <w:r w:rsidR="006D3702" w:rsidRPr="009A187E">
        <w:rPr>
          <w:rFonts w:ascii="ＭＳ ゴシック" w:eastAsia="ＭＳ ゴシック" w:hAnsi="ＭＳ ゴシック" w:hint="eastAsia"/>
          <w:color w:val="000000" w:themeColor="text1"/>
          <w:sz w:val="24"/>
          <w:szCs w:val="24"/>
        </w:rPr>
        <w:t>、必要な資材の発注、技能者への指示ができ、各職方と段取りの調整ができる職長等で</w:t>
      </w:r>
      <w:r w:rsidR="00111071">
        <w:rPr>
          <w:rFonts w:ascii="ＭＳ ゴシック" w:eastAsia="ＭＳ ゴシック" w:hAnsi="ＭＳ ゴシック" w:hint="eastAsia"/>
          <w:color w:val="000000" w:themeColor="text1"/>
          <w:sz w:val="24"/>
          <w:szCs w:val="24"/>
        </w:rPr>
        <w:t>あって、</w:t>
      </w:r>
      <w:r w:rsidR="00A91CF8" w:rsidRPr="009A187E">
        <w:rPr>
          <w:rFonts w:ascii="ＭＳ ゴシック" w:eastAsia="ＭＳ ゴシック" w:hAnsi="ＭＳ ゴシック" w:hint="eastAsia"/>
          <w:color w:val="000000" w:themeColor="text1"/>
          <w:sz w:val="24"/>
          <w:szCs w:val="24"/>
        </w:rPr>
        <w:t>とび</w:t>
      </w:r>
      <w:r w:rsidR="006D3702" w:rsidRPr="009A187E">
        <w:rPr>
          <w:rFonts w:ascii="ＭＳ ゴシック" w:eastAsia="ＭＳ ゴシック" w:hAnsi="ＭＳ ゴシック" w:hint="eastAsia"/>
          <w:color w:val="000000" w:themeColor="text1"/>
          <w:sz w:val="24"/>
          <w:szCs w:val="24"/>
        </w:rPr>
        <w:t>工事の精度が平均的な技能者より優れ</w:t>
      </w:r>
      <w:r w:rsidR="00D56449" w:rsidRPr="009A187E">
        <w:rPr>
          <w:rFonts w:ascii="ＭＳ ゴシック" w:eastAsia="ＭＳ ゴシック" w:hAnsi="ＭＳ ゴシック" w:hint="eastAsia"/>
          <w:color w:val="000000" w:themeColor="text1"/>
          <w:sz w:val="24"/>
          <w:szCs w:val="24"/>
        </w:rPr>
        <w:t>た</w:t>
      </w:r>
      <w:r w:rsidR="006D3702" w:rsidRPr="009A187E">
        <w:rPr>
          <w:rFonts w:ascii="ＭＳ ゴシック" w:eastAsia="ＭＳ ゴシック" w:hAnsi="ＭＳ ゴシック" w:hint="eastAsia"/>
          <w:color w:val="000000" w:themeColor="text1"/>
          <w:sz w:val="24"/>
          <w:szCs w:val="24"/>
        </w:rPr>
        <w:t>現場管理を</w:t>
      </w:r>
      <w:r w:rsidR="00D56449" w:rsidRPr="009A187E">
        <w:rPr>
          <w:rFonts w:ascii="ＭＳ ゴシック" w:eastAsia="ＭＳ ゴシック" w:hAnsi="ＭＳ ゴシック" w:hint="eastAsia"/>
          <w:color w:val="000000" w:themeColor="text1"/>
          <w:sz w:val="24"/>
          <w:szCs w:val="24"/>
        </w:rPr>
        <w:t>行うことができる</w:t>
      </w:r>
      <w:r w:rsidR="006D3702" w:rsidRPr="009A187E">
        <w:rPr>
          <w:rFonts w:ascii="ＭＳ ゴシック" w:eastAsia="ＭＳ ゴシック" w:hAnsi="ＭＳ ゴシック" w:hint="eastAsia"/>
          <w:color w:val="000000" w:themeColor="text1"/>
          <w:sz w:val="24"/>
          <w:szCs w:val="24"/>
        </w:rPr>
        <w:t>。</w:t>
      </w:r>
    </w:p>
    <w:p w14:paraId="4EF91FF9" w14:textId="77777777" w:rsidR="00211223" w:rsidRPr="009A187E" w:rsidRDefault="00B104F2">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レベル４</w:t>
      </w:r>
      <w:r w:rsidR="00211223" w:rsidRPr="009A187E">
        <w:rPr>
          <w:rFonts w:ascii="ＭＳ ゴシック" w:eastAsia="ＭＳ ゴシック" w:hAnsi="ＭＳ ゴシック" w:hint="eastAsia"/>
          <w:color w:val="000000" w:themeColor="text1"/>
          <w:sz w:val="24"/>
          <w:szCs w:val="24"/>
        </w:rPr>
        <w:t>：</w:t>
      </w:r>
      <w:r w:rsidRPr="009A187E">
        <w:rPr>
          <w:rFonts w:ascii="ＭＳ ゴシック" w:eastAsia="ＭＳ ゴシック" w:hAnsi="ＭＳ ゴシック" w:hint="eastAsia"/>
          <w:color w:val="000000" w:themeColor="text1"/>
          <w:sz w:val="24"/>
          <w:szCs w:val="24"/>
        </w:rPr>
        <w:t>高度なマネジメント能力を有する技能者（登録基幹技能者等）</w:t>
      </w:r>
    </w:p>
    <w:p w14:paraId="464C8247" w14:textId="20A47D0B" w:rsidR="00A039C3" w:rsidRPr="009A187E" w:rsidRDefault="00A039C3" w:rsidP="00D81B7A">
      <w:pPr>
        <w:ind w:left="1200" w:hangingChars="500" w:hanging="120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 xml:space="preserve">　</w:t>
      </w:r>
      <w:r w:rsidRPr="009A187E">
        <w:rPr>
          <w:rFonts w:ascii="ＭＳ ゴシック" w:eastAsia="ＭＳ ゴシック" w:hAnsi="ＭＳ ゴシック"/>
          <w:color w:val="000000" w:themeColor="text1"/>
          <w:sz w:val="24"/>
          <w:szCs w:val="24"/>
        </w:rPr>
        <w:t xml:space="preserve">　　　　</w:t>
      </w:r>
      <w:r w:rsidR="00D56449" w:rsidRPr="009A187E">
        <w:rPr>
          <w:rFonts w:ascii="ＭＳ ゴシック" w:eastAsia="ＭＳ ゴシック" w:hAnsi="ＭＳ ゴシック" w:hint="eastAsia"/>
          <w:color w:val="000000" w:themeColor="text1"/>
          <w:sz w:val="24"/>
          <w:szCs w:val="24"/>
        </w:rPr>
        <w:t>登録基幹技能者として</w:t>
      </w:r>
      <w:r w:rsidRPr="009A187E">
        <w:rPr>
          <w:rFonts w:ascii="ＭＳ ゴシック" w:eastAsia="ＭＳ ゴシック" w:hAnsi="ＭＳ ゴシック" w:hint="eastAsia"/>
          <w:color w:val="000000" w:themeColor="text1"/>
          <w:sz w:val="24"/>
          <w:szCs w:val="24"/>
        </w:rPr>
        <w:t>全体工程の</w:t>
      </w:r>
      <w:r w:rsidRPr="009A187E">
        <w:rPr>
          <w:rFonts w:ascii="ＭＳ ゴシック" w:eastAsia="ＭＳ ゴシック" w:hAnsi="ＭＳ ゴシック"/>
          <w:color w:val="000000" w:themeColor="text1"/>
          <w:sz w:val="24"/>
          <w:szCs w:val="24"/>
        </w:rPr>
        <w:t>把握・管理を行い、</w:t>
      </w:r>
      <w:r w:rsidR="00D56449" w:rsidRPr="009A187E">
        <w:rPr>
          <w:rFonts w:ascii="ＭＳ ゴシック" w:eastAsia="ＭＳ ゴシック" w:hAnsi="ＭＳ ゴシック" w:hint="eastAsia"/>
          <w:color w:val="000000" w:themeColor="text1"/>
          <w:sz w:val="24"/>
          <w:szCs w:val="24"/>
        </w:rPr>
        <w:t>工法や手順等について</w:t>
      </w:r>
      <w:r w:rsidRPr="009A187E">
        <w:rPr>
          <w:rFonts w:ascii="ＭＳ ゴシック" w:eastAsia="ＭＳ ゴシック" w:hAnsi="ＭＳ ゴシック" w:hint="eastAsia"/>
          <w:color w:val="000000" w:themeColor="text1"/>
          <w:sz w:val="24"/>
          <w:szCs w:val="24"/>
        </w:rPr>
        <w:t>元請事業者</w:t>
      </w:r>
      <w:r w:rsidR="00D56449" w:rsidRPr="009A187E">
        <w:rPr>
          <w:rFonts w:ascii="ＭＳ ゴシック" w:eastAsia="ＭＳ ゴシック" w:hAnsi="ＭＳ ゴシック" w:hint="eastAsia"/>
          <w:color w:val="000000" w:themeColor="text1"/>
          <w:sz w:val="24"/>
          <w:szCs w:val="24"/>
        </w:rPr>
        <w:t>と協議し、他職種と</w:t>
      </w:r>
      <w:r w:rsidR="008234ED" w:rsidRPr="009A187E">
        <w:rPr>
          <w:rFonts w:ascii="ＭＳ ゴシック" w:eastAsia="ＭＳ ゴシック" w:hAnsi="ＭＳ ゴシック" w:hint="eastAsia"/>
          <w:color w:val="000000" w:themeColor="text1"/>
          <w:sz w:val="24"/>
          <w:szCs w:val="24"/>
        </w:rPr>
        <w:t>の</w:t>
      </w:r>
      <w:r w:rsidR="00D56449" w:rsidRPr="009A187E">
        <w:rPr>
          <w:rFonts w:ascii="ＭＳ ゴシック" w:eastAsia="ＭＳ ゴシック" w:hAnsi="ＭＳ ゴシック" w:hint="eastAsia"/>
          <w:color w:val="000000" w:themeColor="text1"/>
          <w:sz w:val="24"/>
          <w:szCs w:val="24"/>
        </w:rPr>
        <w:t>調整</w:t>
      </w:r>
      <w:r w:rsidRPr="009A187E">
        <w:rPr>
          <w:rFonts w:ascii="ＭＳ ゴシック" w:eastAsia="ＭＳ ゴシック" w:hAnsi="ＭＳ ゴシック"/>
          <w:color w:val="000000" w:themeColor="text1"/>
          <w:sz w:val="24"/>
          <w:szCs w:val="24"/>
        </w:rPr>
        <w:t>を行うことができる。</w:t>
      </w:r>
    </w:p>
    <w:p w14:paraId="002EAA13" w14:textId="77777777" w:rsidR="007A4D3E" w:rsidRPr="009A187E" w:rsidRDefault="007A4D3E" w:rsidP="00D81B7A">
      <w:pPr>
        <w:ind w:left="1200" w:hangingChars="500" w:hanging="1200"/>
        <w:rPr>
          <w:rFonts w:ascii="ＭＳ ゴシック" w:eastAsia="ＭＳ ゴシック" w:hAnsi="ＭＳ ゴシック"/>
          <w:color w:val="000000" w:themeColor="text1"/>
          <w:sz w:val="24"/>
          <w:szCs w:val="24"/>
        </w:rPr>
      </w:pPr>
    </w:p>
    <w:p w14:paraId="193F4AEF" w14:textId="77777777" w:rsidR="00B104F2" w:rsidRPr="009A187E" w:rsidRDefault="00A039C3">
      <w:pPr>
        <w:rPr>
          <w:rFonts w:ascii="ＭＳ ゴシック" w:eastAsia="ＭＳ ゴシック" w:hAnsi="ＭＳ ゴシック"/>
          <w:color w:val="000000" w:themeColor="text1"/>
          <w:sz w:val="24"/>
          <w:szCs w:val="24"/>
          <w:bdr w:val="single" w:sz="4" w:space="0" w:color="auto"/>
        </w:rPr>
      </w:pPr>
      <w:r w:rsidRPr="009A187E">
        <w:rPr>
          <w:rFonts w:ascii="ＭＳ ゴシック" w:eastAsia="ＭＳ ゴシック" w:hAnsi="ＭＳ ゴシック" w:hint="eastAsia"/>
          <w:color w:val="000000" w:themeColor="text1"/>
          <w:sz w:val="24"/>
          <w:szCs w:val="24"/>
          <w:bdr w:val="single" w:sz="4" w:space="0" w:color="auto"/>
        </w:rPr>
        <w:t>５．各レベルの基準設定</w:t>
      </w:r>
    </w:p>
    <w:p w14:paraId="2A32DC6A" w14:textId="7CB3680F" w:rsidR="00BD636F" w:rsidRPr="00BD636F" w:rsidRDefault="00BD636F" w:rsidP="00BD636F">
      <w:pPr>
        <w:ind w:firstLineChars="100" w:firstLine="240"/>
        <w:rPr>
          <w:rFonts w:ascii="ＭＳ ゴシック" w:eastAsia="ＭＳ ゴシック" w:hAnsi="ＭＳ ゴシック"/>
          <w:color w:val="000000" w:themeColor="text1"/>
          <w:sz w:val="24"/>
          <w:szCs w:val="24"/>
        </w:rPr>
      </w:pPr>
      <w:r w:rsidRPr="00BD636F">
        <w:rPr>
          <w:rFonts w:ascii="ＭＳ ゴシック" w:eastAsia="ＭＳ ゴシック" w:hAnsi="ＭＳ ゴシック" w:hint="eastAsia"/>
          <w:color w:val="000000" w:themeColor="text1"/>
          <w:sz w:val="24"/>
          <w:szCs w:val="24"/>
        </w:rPr>
        <w:t>各レベルの基準は、建設キャリアアップシステムに蓄積・登録される就業日数、保有資格、職長としての就業日数を用いて設定する。</w:t>
      </w:r>
    </w:p>
    <w:p w14:paraId="0B31CB7B" w14:textId="09AC0B8D" w:rsidR="00BD636F" w:rsidRPr="00BD636F" w:rsidRDefault="00BD636F" w:rsidP="00BD636F">
      <w:pPr>
        <w:ind w:firstLineChars="100" w:firstLine="240"/>
        <w:rPr>
          <w:rFonts w:ascii="ＭＳ ゴシック" w:eastAsia="ＭＳ ゴシック" w:hAnsi="ＭＳ ゴシック"/>
          <w:color w:val="000000" w:themeColor="text1"/>
          <w:sz w:val="24"/>
          <w:szCs w:val="24"/>
        </w:rPr>
      </w:pPr>
      <w:r w:rsidRPr="00BD636F">
        <w:rPr>
          <w:rFonts w:ascii="ＭＳ ゴシック" w:eastAsia="ＭＳ ゴシック" w:hAnsi="ＭＳ ゴシック" w:hint="eastAsia"/>
          <w:color w:val="000000" w:themeColor="text1"/>
          <w:sz w:val="24"/>
          <w:szCs w:val="24"/>
        </w:rPr>
        <w:t>就業日数及び職長としての就業日数は、建設キャリアップシステムにおける技能職能のうち大分類「とび工」小分類「とび工」に従事した就業日数を評価する。</w:t>
      </w:r>
    </w:p>
    <w:p w14:paraId="17B8E44F" w14:textId="2843DCB1" w:rsidR="00BD636F" w:rsidRPr="00BD636F" w:rsidRDefault="00BD636F" w:rsidP="00BD636F">
      <w:pPr>
        <w:ind w:firstLineChars="100" w:firstLine="240"/>
        <w:rPr>
          <w:rFonts w:ascii="ＭＳ ゴシック" w:eastAsia="ＭＳ ゴシック" w:hAnsi="ＭＳ ゴシック"/>
          <w:color w:val="000000" w:themeColor="text1"/>
          <w:sz w:val="24"/>
          <w:szCs w:val="24"/>
        </w:rPr>
      </w:pPr>
      <w:r w:rsidRPr="00BD636F">
        <w:rPr>
          <w:rFonts w:ascii="ＭＳ ゴシック" w:eastAsia="ＭＳ ゴシック" w:hAnsi="ＭＳ ゴシック" w:hint="eastAsia"/>
          <w:color w:val="000000" w:themeColor="text1"/>
          <w:sz w:val="24"/>
          <w:szCs w:val="24"/>
        </w:rPr>
        <w:t>また、建設技能者の能力評価制度に関するガイドラインに基づき、建設キャリアアップシステムに蓄積された215 日の就業日数を１年と換算して扱うものとする。</w:t>
      </w:r>
    </w:p>
    <w:p w14:paraId="55C4A154" w14:textId="4E763C2E" w:rsidR="00BD636F" w:rsidRPr="00BD636F" w:rsidRDefault="00BD636F" w:rsidP="00BD636F">
      <w:pPr>
        <w:ind w:firstLineChars="100" w:firstLine="240"/>
        <w:rPr>
          <w:rFonts w:ascii="ＭＳ ゴシック" w:eastAsia="ＭＳ ゴシック" w:hAnsi="ＭＳ ゴシック"/>
          <w:color w:val="000000" w:themeColor="text1"/>
          <w:sz w:val="24"/>
          <w:szCs w:val="24"/>
        </w:rPr>
      </w:pPr>
      <w:r w:rsidRPr="00BD636F">
        <w:rPr>
          <w:rFonts w:ascii="ＭＳ ゴシック" w:eastAsia="ＭＳ ゴシック" w:hAnsi="ＭＳ ゴシック" w:hint="eastAsia"/>
          <w:color w:val="000000" w:themeColor="text1"/>
          <w:sz w:val="24"/>
          <w:szCs w:val="24"/>
        </w:rPr>
        <w:t>保有資格については、建設キャリアップシステムにおいて、その保有等について確認できるものに限る。</w:t>
      </w:r>
    </w:p>
    <w:p w14:paraId="13124856" w14:textId="72CF6621" w:rsidR="00AD27D0" w:rsidRPr="009A187E" w:rsidRDefault="00BD636F" w:rsidP="00BD636F">
      <w:pPr>
        <w:ind w:firstLineChars="100" w:firstLine="240"/>
        <w:rPr>
          <w:rFonts w:ascii="ＭＳ ゴシック" w:eastAsia="ＭＳ ゴシック" w:hAnsi="ＭＳ ゴシック"/>
          <w:color w:val="000000" w:themeColor="text1"/>
          <w:sz w:val="24"/>
          <w:szCs w:val="24"/>
        </w:rPr>
      </w:pPr>
      <w:r w:rsidRPr="00BD636F">
        <w:rPr>
          <w:rFonts w:ascii="ＭＳ ゴシック" w:eastAsia="ＭＳ ゴシック" w:hAnsi="ＭＳ ゴシック" w:hint="eastAsia"/>
          <w:color w:val="000000" w:themeColor="text1"/>
          <w:sz w:val="24"/>
          <w:szCs w:val="24"/>
        </w:rPr>
        <w:t>各レベルの基準は、以下のとおりとする。</w:t>
      </w:r>
    </w:p>
    <w:p w14:paraId="3F6DC78F" w14:textId="77777777" w:rsidR="00E81503" w:rsidRPr="009A187E" w:rsidRDefault="00E81503" w:rsidP="00AD27D0">
      <w:pPr>
        <w:rPr>
          <w:rFonts w:ascii="ＭＳ ゴシック" w:eastAsia="ＭＳ ゴシック" w:hAnsi="ＭＳ ゴシック"/>
          <w:color w:val="000000" w:themeColor="text1"/>
          <w:sz w:val="24"/>
          <w:szCs w:val="24"/>
        </w:rPr>
      </w:pPr>
    </w:p>
    <w:p w14:paraId="718D9B41" w14:textId="5B1B0B64" w:rsidR="003E05AF" w:rsidRPr="009A187E" w:rsidRDefault="00944B90" w:rsidP="00944B90">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（１）</w:t>
      </w:r>
      <w:r w:rsidR="00AD27D0" w:rsidRPr="009A187E">
        <w:rPr>
          <w:rFonts w:ascii="ＭＳ ゴシック" w:eastAsia="ＭＳ ゴシック" w:hAnsi="ＭＳ ゴシック" w:hint="eastAsia"/>
          <w:color w:val="000000" w:themeColor="text1"/>
          <w:sz w:val="24"/>
          <w:szCs w:val="24"/>
        </w:rPr>
        <w:t>レベル４</w:t>
      </w:r>
      <w:r w:rsidR="00AC0153">
        <w:rPr>
          <w:rFonts w:ascii="ＭＳ ゴシック" w:eastAsia="ＭＳ ゴシック" w:hAnsi="ＭＳ ゴシック" w:hint="eastAsia"/>
          <w:color w:val="000000" w:themeColor="text1"/>
          <w:sz w:val="24"/>
          <w:szCs w:val="24"/>
        </w:rPr>
        <w:t>の基準</w:t>
      </w:r>
    </w:p>
    <w:p w14:paraId="6089F270" w14:textId="77777777" w:rsidR="00AD27D0" w:rsidRPr="009A187E" w:rsidRDefault="00AD27D0" w:rsidP="00944B90">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w:t>
      </w:r>
      <w:r w:rsidRPr="009A187E">
        <w:rPr>
          <w:rFonts w:ascii="ＭＳ ゴシック" w:eastAsia="ＭＳ ゴシック" w:hAnsi="ＭＳ ゴシック"/>
          <w:color w:val="000000" w:themeColor="text1"/>
          <w:sz w:val="24"/>
          <w:szCs w:val="24"/>
        </w:rPr>
        <w:t>考え方</w:t>
      </w:r>
      <w:r w:rsidRPr="009A187E">
        <w:rPr>
          <w:rFonts w:ascii="ＭＳ ゴシック" w:eastAsia="ＭＳ ゴシック" w:hAnsi="ＭＳ ゴシック" w:hint="eastAsia"/>
          <w:color w:val="000000" w:themeColor="text1"/>
          <w:sz w:val="24"/>
          <w:szCs w:val="24"/>
        </w:rPr>
        <w:t>】</w:t>
      </w:r>
    </w:p>
    <w:p w14:paraId="115ED401" w14:textId="6F392B95" w:rsidR="002771D6" w:rsidRPr="002771D6" w:rsidRDefault="002771D6" w:rsidP="002771D6">
      <w:pPr>
        <w:ind w:leftChars="100" w:left="210"/>
        <w:rPr>
          <w:rFonts w:ascii="ＭＳ ゴシック" w:eastAsia="ＭＳ ゴシック" w:hAnsi="ＭＳ ゴシック"/>
          <w:color w:val="000000" w:themeColor="text1"/>
          <w:sz w:val="24"/>
          <w:szCs w:val="24"/>
        </w:rPr>
      </w:pPr>
      <w:r w:rsidRPr="002771D6">
        <w:rPr>
          <w:rFonts w:ascii="ＭＳ ゴシック" w:eastAsia="ＭＳ ゴシック" w:hAnsi="ＭＳ ゴシック" w:hint="eastAsia"/>
          <w:color w:val="000000" w:themeColor="text1"/>
          <w:sz w:val="24"/>
          <w:szCs w:val="24"/>
        </w:rPr>
        <w:t>・就業日数及び職長としての就業日数については、登録鳶・土工基幹技能者講習の受講要件を踏まえ設定</w:t>
      </w:r>
      <w:r w:rsidR="007F2415" w:rsidRPr="007F2415">
        <w:rPr>
          <w:rFonts w:ascii="ＭＳ ゴシック" w:eastAsia="ＭＳ ゴシック" w:hAnsi="ＭＳ ゴシック" w:hint="eastAsia"/>
          <w:color w:val="000000" w:themeColor="text1"/>
          <w:sz w:val="24"/>
          <w:szCs w:val="24"/>
        </w:rPr>
        <w:t>する</w:t>
      </w:r>
      <w:r w:rsidRPr="002771D6">
        <w:rPr>
          <w:rFonts w:ascii="ＭＳ ゴシック" w:eastAsia="ＭＳ ゴシック" w:hAnsi="ＭＳ ゴシック" w:hint="eastAsia"/>
          <w:color w:val="000000" w:themeColor="text1"/>
          <w:sz w:val="24"/>
          <w:szCs w:val="24"/>
        </w:rPr>
        <w:t>。</w:t>
      </w:r>
    </w:p>
    <w:p w14:paraId="11CF3055" w14:textId="7FCD3F3D" w:rsidR="00426AEC" w:rsidRPr="009A187E" w:rsidRDefault="002771D6" w:rsidP="002771D6">
      <w:pPr>
        <w:ind w:leftChars="100" w:left="210"/>
        <w:rPr>
          <w:rFonts w:ascii="ＭＳ ゴシック" w:eastAsia="ＭＳ ゴシック" w:hAnsi="ＭＳ ゴシック"/>
          <w:color w:val="000000" w:themeColor="text1"/>
          <w:sz w:val="24"/>
          <w:szCs w:val="24"/>
        </w:rPr>
      </w:pPr>
      <w:r w:rsidRPr="002771D6">
        <w:rPr>
          <w:rFonts w:ascii="ＭＳ ゴシック" w:eastAsia="ＭＳ ゴシック" w:hAnsi="ＭＳ ゴシック" w:hint="eastAsia"/>
          <w:color w:val="000000" w:themeColor="text1"/>
          <w:sz w:val="24"/>
          <w:szCs w:val="24"/>
        </w:rPr>
        <w:t>・保有資格については、登録鳶・土工基幹技能者講習の受講要件及び国家表彰の受賞を踏まえ設定する。</w:t>
      </w:r>
    </w:p>
    <w:p w14:paraId="7CF50AA4" w14:textId="77777777" w:rsidR="00AD27D0" w:rsidRPr="009A187E" w:rsidRDefault="00AD27D0" w:rsidP="00944B90">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【基準】</w:t>
      </w:r>
    </w:p>
    <w:p w14:paraId="5FA626CB" w14:textId="77777777" w:rsidR="00C94054" w:rsidRPr="009A187E" w:rsidRDefault="00747005" w:rsidP="0028542C">
      <w:pPr>
        <w:ind w:firstLineChars="100" w:firstLine="24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①から</w:t>
      </w:r>
      <w:r w:rsidR="00C94054" w:rsidRPr="009A187E">
        <w:rPr>
          <w:rFonts w:ascii="ＭＳ ゴシック" w:eastAsia="ＭＳ ゴシック" w:hAnsi="ＭＳ ゴシック" w:hint="eastAsia"/>
          <w:color w:val="000000" w:themeColor="text1"/>
          <w:sz w:val="24"/>
          <w:szCs w:val="24"/>
        </w:rPr>
        <w:t>③</w:t>
      </w:r>
      <w:r w:rsidRPr="009A187E">
        <w:rPr>
          <w:rFonts w:ascii="ＭＳ ゴシック" w:eastAsia="ＭＳ ゴシック" w:hAnsi="ＭＳ ゴシック" w:hint="eastAsia"/>
          <w:color w:val="000000" w:themeColor="text1"/>
          <w:sz w:val="24"/>
          <w:szCs w:val="24"/>
        </w:rPr>
        <w:t>までを</w:t>
      </w:r>
      <w:r w:rsidRPr="009A187E">
        <w:rPr>
          <w:rFonts w:ascii="ＭＳ ゴシック" w:eastAsia="ＭＳ ゴシック" w:hAnsi="ＭＳ ゴシック"/>
          <w:color w:val="000000" w:themeColor="text1"/>
          <w:sz w:val="24"/>
          <w:szCs w:val="24"/>
        </w:rPr>
        <w:t>満たしていること。</w:t>
      </w:r>
    </w:p>
    <w:p w14:paraId="042B2546" w14:textId="77777777" w:rsidR="003E05AF" w:rsidRPr="009A187E" w:rsidRDefault="00BF52FB" w:rsidP="000510A1">
      <w:pPr>
        <w:pStyle w:val="af"/>
        <w:numPr>
          <w:ilvl w:val="0"/>
          <w:numId w:val="1"/>
        </w:numPr>
        <w:ind w:leftChars="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就業</w:t>
      </w:r>
      <w:r w:rsidR="008A0077" w:rsidRPr="009A187E">
        <w:rPr>
          <w:rFonts w:ascii="ＭＳ ゴシック" w:eastAsia="ＭＳ ゴシック" w:hAnsi="ＭＳ ゴシック" w:hint="eastAsia"/>
          <w:color w:val="000000" w:themeColor="text1"/>
          <w:sz w:val="24"/>
          <w:szCs w:val="24"/>
        </w:rPr>
        <w:t>日数</w:t>
      </w:r>
    </w:p>
    <w:p w14:paraId="064194A6" w14:textId="51EFDEE3" w:rsidR="003E05AF" w:rsidRPr="009A187E" w:rsidRDefault="00747005" w:rsidP="008A0077">
      <w:pPr>
        <w:ind w:leftChars="200" w:left="42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建設キャリアアップシステムに</w:t>
      </w:r>
      <w:r w:rsidRPr="009A187E">
        <w:rPr>
          <w:rFonts w:ascii="ＭＳ ゴシック" w:eastAsia="ＭＳ ゴシック" w:hAnsi="ＭＳ ゴシック"/>
          <w:color w:val="000000" w:themeColor="text1"/>
          <w:sz w:val="24"/>
          <w:szCs w:val="24"/>
        </w:rPr>
        <w:t>蓄積された</w:t>
      </w:r>
      <w:r w:rsidR="000E4BEC" w:rsidRPr="009A187E">
        <w:rPr>
          <w:rFonts w:ascii="ＭＳ ゴシック" w:eastAsia="ＭＳ ゴシック" w:hAnsi="ＭＳ ゴシック" w:hint="eastAsia"/>
          <w:color w:val="000000" w:themeColor="text1"/>
          <w:sz w:val="24"/>
          <w:szCs w:val="24"/>
        </w:rPr>
        <w:t>就業</w:t>
      </w:r>
      <w:r w:rsidR="008A0077" w:rsidRPr="009A187E">
        <w:rPr>
          <w:rFonts w:ascii="ＭＳ ゴシック" w:eastAsia="ＭＳ ゴシック" w:hAnsi="ＭＳ ゴシック" w:hint="eastAsia"/>
          <w:color w:val="000000" w:themeColor="text1"/>
          <w:sz w:val="24"/>
          <w:szCs w:val="24"/>
        </w:rPr>
        <w:t>日数が</w:t>
      </w:r>
      <w:r w:rsidR="004D397E">
        <w:rPr>
          <w:rFonts w:ascii="ＭＳ ゴシック" w:eastAsia="ＭＳ ゴシック" w:hAnsi="ＭＳ ゴシック"/>
          <w:color w:val="000000" w:themeColor="text1"/>
          <w:sz w:val="24"/>
          <w:szCs w:val="24"/>
        </w:rPr>
        <w:t>2</w:t>
      </w:r>
      <w:r w:rsidR="00C9456F" w:rsidRPr="009A187E">
        <w:rPr>
          <w:rFonts w:ascii="ＭＳ ゴシック" w:eastAsia="ＭＳ ゴシック" w:hAnsi="ＭＳ ゴシック" w:hint="eastAsia"/>
          <w:color w:val="000000" w:themeColor="text1"/>
          <w:sz w:val="24"/>
          <w:szCs w:val="24"/>
        </w:rPr>
        <w:t>,</w:t>
      </w:r>
      <w:r w:rsidR="004D397E">
        <w:rPr>
          <w:rFonts w:ascii="ＭＳ ゴシック" w:eastAsia="ＭＳ ゴシック" w:hAnsi="ＭＳ ゴシック"/>
          <w:color w:val="000000" w:themeColor="text1"/>
          <w:sz w:val="24"/>
          <w:szCs w:val="24"/>
        </w:rPr>
        <w:t>580</w:t>
      </w:r>
      <w:r w:rsidR="008A0077" w:rsidRPr="009A187E">
        <w:rPr>
          <w:rFonts w:ascii="ＭＳ ゴシック" w:eastAsia="ＭＳ ゴシック" w:hAnsi="ＭＳ ゴシック" w:hint="eastAsia"/>
          <w:color w:val="000000" w:themeColor="text1"/>
          <w:sz w:val="24"/>
          <w:szCs w:val="24"/>
        </w:rPr>
        <w:t>日（</w:t>
      </w:r>
      <w:r w:rsidR="00C9456F" w:rsidRPr="009A187E">
        <w:rPr>
          <w:rFonts w:ascii="ＭＳ ゴシック" w:eastAsia="ＭＳ ゴシック" w:hAnsi="ＭＳ ゴシック"/>
          <w:color w:val="000000" w:themeColor="text1"/>
          <w:sz w:val="24"/>
          <w:szCs w:val="24"/>
        </w:rPr>
        <w:t>1</w:t>
      </w:r>
      <w:r w:rsidR="005A0814">
        <w:rPr>
          <w:rFonts w:ascii="ＭＳ ゴシック" w:eastAsia="ＭＳ ゴシック" w:hAnsi="ＭＳ ゴシック" w:hint="eastAsia"/>
          <w:color w:val="000000" w:themeColor="text1"/>
          <w:sz w:val="24"/>
          <w:szCs w:val="24"/>
        </w:rPr>
        <w:t>2</w:t>
      </w:r>
      <w:r w:rsidR="0028542C" w:rsidRPr="009A187E">
        <w:rPr>
          <w:rFonts w:ascii="ＭＳ ゴシック" w:eastAsia="ＭＳ ゴシック" w:hAnsi="ＭＳ ゴシック" w:hint="eastAsia"/>
          <w:color w:val="000000" w:themeColor="text1"/>
          <w:sz w:val="24"/>
          <w:szCs w:val="24"/>
        </w:rPr>
        <w:t>年</w:t>
      </w:r>
      <w:r w:rsidR="008A0077" w:rsidRPr="009A187E">
        <w:rPr>
          <w:rFonts w:ascii="ＭＳ ゴシック" w:eastAsia="ＭＳ ゴシック" w:hAnsi="ＭＳ ゴシック" w:hint="eastAsia"/>
          <w:color w:val="000000" w:themeColor="text1"/>
          <w:sz w:val="24"/>
          <w:szCs w:val="24"/>
        </w:rPr>
        <w:t>）</w:t>
      </w:r>
      <w:r w:rsidR="0028542C" w:rsidRPr="009A187E">
        <w:rPr>
          <w:rFonts w:ascii="ＭＳ ゴシック" w:eastAsia="ＭＳ ゴシック" w:hAnsi="ＭＳ ゴシック" w:hint="eastAsia"/>
          <w:color w:val="000000" w:themeColor="text1"/>
          <w:sz w:val="24"/>
          <w:szCs w:val="24"/>
        </w:rPr>
        <w:t>以上であること。</w:t>
      </w:r>
    </w:p>
    <w:p w14:paraId="1CF049D9" w14:textId="77777777" w:rsidR="003E05AF" w:rsidRPr="009A187E" w:rsidRDefault="00944B90" w:rsidP="00944B90">
      <w:pPr>
        <w:ind w:firstLineChars="100" w:firstLine="24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②</w:t>
      </w:r>
      <w:r w:rsidR="003E05AF" w:rsidRPr="009A187E">
        <w:rPr>
          <w:rFonts w:ascii="ＭＳ ゴシック" w:eastAsia="ＭＳ ゴシック" w:hAnsi="ＭＳ ゴシック" w:hint="eastAsia"/>
          <w:color w:val="000000" w:themeColor="text1"/>
          <w:sz w:val="24"/>
          <w:szCs w:val="24"/>
        </w:rPr>
        <w:t>保有資格</w:t>
      </w:r>
    </w:p>
    <w:p w14:paraId="494DBD62" w14:textId="77777777" w:rsidR="000F511E" w:rsidRPr="009A187E" w:rsidRDefault="0080479F" w:rsidP="000F511E">
      <w:pPr>
        <w:ind w:leftChars="200" w:left="42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ア）及びイ</w:t>
      </w:r>
      <w:r w:rsidR="00747005" w:rsidRPr="009A187E">
        <w:rPr>
          <w:rFonts w:ascii="ＭＳ ゴシック" w:eastAsia="ＭＳ ゴシック" w:hAnsi="ＭＳ ゴシック" w:hint="eastAsia"/>
          <w:color w:val="000000" w:themeColor="text1"/>
          <w:sz w:val="24"/>
          <w:szCs w:val="24"/>
        </w:rPr>
        <w:t>）までを満たしていること</w:t>
      </w:r>
      <w:r w:rsidR="000F511E" w:rsidRPr="009A187E">
        <w:rPr>
          <w:rFonts w:ascii="ＭＳ ゴシック" w:eastAsia="ＭＳ ゴシック" w:hAnsi="ＭＳ ゴシック" w:hint="eastAsia"/>
          <w:color w:val="000000" w:themeColor="text1"/>
          <w:sz w:val="24"/>
          <w:szCs w:val="24"/>
        </w:rPr>
        <w:t>。</w:t>
      </w:r>
    </w:p>
    <w:p w14:paraId="4667313E" w14:textId="77777777" w:rsidR="003E05AF" w:rsidRPr="009A187E" w:rsidRDefault="0080479F" w:rsidP="000F511E">
      <w:pPr>
        <w:ind w:leftChars="200" w:left="42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ア</w:t>
      </w:r>
      <w:r w:rsidR="000F511E" w:rsidRPr="009A187E">
        <w:rPr>
          <w:rFonts w:ascii="ＭＳ ゴシック" w:eastAsia="ＭＳ ゴシック" w:hAnsi="ＭＳ ゴシック" w:hint="eastAsia"/>
          <w:color w:val="000000" w:themeColor="text1"/>
          <w:sz w:val="24"/>
          <w:szCs w:val="24"/>
        </w:rPr>
        <w:t>）</w:t>
      </w:r>
      <w:r w:rsidR="003E05AF" w:rsidRPr="009A187E">
        <w:rPr>
          <w:rFonts w:ascii="ＭＳ ゴシック" w:eastAsia="ＭＳ ゴシック" w:hAnsi="ＭＳ ゴシック" w:hint="eastAsia"/>
          <w:color w:val="000000" w:themeColor="text1"/>
          <w:sz w:val="24"/>
          <w:szCs w:val="24"/>
        </w:rPr>
        <w:t>以下</w:t>
      </w:r>
      <w:r w:rsidR="00747005" w:rsidRPr="009A187E">
        <w:rPr>
          <w:rFonts w:ascii="ＭＳ ゴシック" w:eastAsia="ＭＳ ゴシック" w:hAnsi="ＭＳ ゴシック" w:hint="eastAsia"/>
          <w:color w:val="000000" w:themeColor="text1"/>
          <w:sz w:val="24"/>
          <w:szCs w:val="24"/>
        </w:rPr>
        <w:t>に掲げる</w:t>
      </w:r>
      <w:r w:rsidR="00944B90" w:rsidRPr="009A187E">
        <w:rPr>
          <w:rFonts w:ascii="ＭＳ ゴシック" w:eastAsia="ＭＳ ゴシック" w:hAnsi="ＭＳ ゴシック" w:hint="eastAsia"/>
          <w:color w:val="000000" w:themeColor="text1"/>
          <w:sz w:val="24"/>
          <w:szCs w:val="24"/>
        </w:rPr>
        <w:t>資格</w:t>
      </w:r>
      <w:r w:rsidR="00747005" w:rsidRPr="009A187E">
        <w:rPr>
          <w:rFonts w:ascii="ＭＳ ゴシック" w:eastAsia="ＭＳ ゴシック" w:hAnsi="ＭＳ ゴシック" w:hint="eastAsia"/>
          <w:color w:val="000000" w:themeColor="text1"/>
          <w:sz w:val="24"/>
          <w:szCs w:val="24"/>
        </w:rPr>
        <w:t>の</w:t>
      </w:r>
      <w:r w:rsidR="00944B90" w:rsidRPr="009A187E">
        <w:rPr>
          <w:rFonts w:ascii="ＭＳ ゴシック" w:eastAsia="ＭＳ ゴシック" w:hAnsi="ＭＳ ゴシック" w:hint="eastAsia"/>
          <w:color w:val="000000" w:themeColor="text1"/>
          <w:sz w:val="24"/>
          <w:szCs w:val="24"/>
        </w:rPr>
        <w:t>いずれか</w:t>
      </w:r>
      <w:r w:rsidR="00BF52FB" w:rsidRPr="009A187E">
        <w:rPr>
          <w:rFonts w:ascii="ＭＳ ゴシック" w:eastAsia="ＭＳ ゴシック" w:hAnsi="ＭＳ ゴシック" w:hint="eastAsia"/>
          <w:color w:val="000000" w:themeColor="text1"/>
          <w:sz w:val="24"/>
          <w:szCs w:val="24"/>
        </w:rPr>
        <w:t>を保有している又は表彰を受けている</w:t>
      </w:r>
      <w:r w:rsidR="0028542C" w:rsidRPr="009A187E">
        <w:rPr>
          <w:rFonts w:ascii="ＭＳ ゴシック" w:eastAsia="ＭＳ ゴシック" w:hAnsi="ＭＳ ゴシック" w:hint="eastAsia"/>
          <w:color w:val="000000" w:themeColor="text1"/>
          <w:sz w:val="24"/>
          <w:szCs w:val="24"/>
        </w:rPr>
        <w:t>こと。</w:t>
      </w:r>
    </w:p>
    <w:p w14:paraId="7FD8ECCA" w14:textId="77777777" w:rsidR="003E05AF" w:rsidRPr="009A187E" w:rsidRDefault="00944B90" w:rsidP="0028542C">
      <w:pPr>
        <w:ind w:firstLineChars="200" w:firstLine="48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w:t>
      </w:r>
      <w:r w:rsidR="003E05AF" w:rsidRPr="009A187E">
        <w:rPr>
          <w:rFonts w:ascii="ＭＳ ゴシック" w:eastAsia="ＭＳ ゴシック" w:hAnsi="ＭＳ ゴシック" w:hint="eastAsia"/>
          <w:color w:val="000000" w:themeColor="text1"/>
          <w:sz w:val="24"/>
          <w:szCs w:val="24"/>
        </w:rPr>
        <w:t>登録</w:t>
      </w:r>
      <w:r w:rsidR="00FF462E" w:rsidRPr="009A187E">
        <w:rPr>
          <w:rFonts w:ascii="ＭＳ ゴシック" w:eastAsia="ＭＳ ゴシック" w:hAnsi="ＭＳ ゴシック" w:hint="eastAsia"/>
          <w:color w:val="000000" w:themeColor="text1"/>
          <w:sz w:val="24"/>
          <w:szCs w:val="24"/>
        </w:rPr>
        <w:t>鳶・土工</w:t>
      </w:r>
      <w:r w:rsidR="003E05AF" w:rsidRPr="009A187E">
        <w:rPr>
          <w:rFonts w:ascii="ＭＳ ゴシック" w:eastAsia="ＭＳ ゴシック" w:hAnsi="ＭＳ ゴシック" w:hint="eastAsia"/>
          <w:color w:val="000000" w:themeColor="text1"/>
          <w:sz w:val="24"/>
          <w:szCs w:val="24"/>
        </w:rPr>
        <w:t>基幹技能者</w:t>
      </w:r>
      <w:r w:rsidR="005B6EE6" w:rsidRPr="009A187E">
        <w:rPr>
          <w:rFonts w:ascii="ＭＳ ゴシック" w:eastAsia="ＭＳ ゴシック" w:hAnsi="ＭＳ ゴシック" w:hint="eastAsia"/>
          <w:color w:val="000000" w:themeColor="text1"/>
          <w:sz w:val="24"/>
          <w:szCs w:val="24"/>
        </w:rPr>
        <w:t>（講習修了証の</w:t>
      </w:r>
      <w:r w:rsidR="005B6EE6" w:rsidRPr="009A187E">
        <w:rPr>
          <w:rFonts w:ascii="ＭＳ ゴシック" w:eastAsia="ＭＳ ゴシック" w:hAnsi="ＭＳ ゴシック"/>
          <w:color w:val="000000" w:themeColor="text1"/>
          <w:sz w:val="24"/>
          <w:szCs w:val="24"/>
        </w:rPr>
        <w:t>期限が切れている場合は除く</w:t>
      </w:r>
      <w:r w:rsidR="005B6EE6" w:rsidRPr="009A187E">
        <w:rPr>
          <w:rFonts w:ascii="ＭＳ ゴシック" w:eastAsia="ＭＳ ゴシック" w:hAnsi="ＭＳ ゴシック" w:hint="eastAsia"/>
          <w:color w:val="000000" w:themeColor="text1"/>
          <w:sz w:val="24"/>
          <w:szCs w:val="24"/>
        </w:rPr>
        <w:t>）</w:t>
      </w:r>
    </w:p>
    <w:p w14:paraId="4000F659" w14:textId="4C032A3E" w:rsidR="0028542C" w:rsidRPr="009A187E" w:rsidRDefault="00944B90" w:rsidP="0028542C">
      <w:pPr>
        <w:ind w:firstLineChars="200" w:firstLine="48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w:t>
      </w:r>
      <w:r w:rsidR="0028542C" w:rsidRPr="009A187E">
        <w:rPr>
          <w:rFonts w:ascii="ＭＳ ゴシック" w:eastAsia="ＭＳ ゴシック" w:hAnsi="ＭＳ ゴシック" w:hint="eastAsia"/>
          <w:color w:val="000000" w:themeColor="text1"/>
          <w:sz w:val="24"/>
          <w:szCs w:val="24"/>
        </w:rPr>
        <w:t>優秀施工者国土交通大臣顕彰</w:t>
      </w:r>
    </w:p>
    <w:p w14:paraId="7FF77CA2" w14:textId="77777777" w:rsidR="00FF462E" w:rsidRPr="009A187E" w:rsidRDefault="00FF462E" w:rsidP="0028542C">
      <w:pPr>
        <w:ind w:firstLineChars="200" w:firstLine="48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color w:val="000000" w:themeColor="text1"/>
          <w:sz w:val="24"/>
          <w:szCs w:val="24"/>
        </w:rPr>
        <w:t>・安全優良職長厚生労働大臣顕彰</w:t>
      </w:r>
    </w:p>
    <w:p w14:paraId="54755DEB" w14:textId="77777777" w:rsidR="000F511E" w:rsidRPr="009A187E" w:rsidRDefault="0080479F" w:rsidP="0080479F">
      <w:pPr>
        <w:ind w:leftChars="200" w:left="900" w:hangingChars="200" w:hanging="48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lastRenderedPageBreak/>
        <w:t>イ</w:t>
      </w:r>
      <w:r w:rsidR="000F511E" w:rsidRPr="009A187E">
        <w:rPr>
          <w:rFonts w:ascii="ＭＳ ゴシック" w:eastAsia="ＭＳ ゴシック" w:hAnsi="ＭＳ ゴシック" w:hint="eastAsia"/>
          <w:color w:val="000000" w:themeColor="text1"/>
          <w:sz w:val="24"/>
          <w:szCs w:val="24"/>
        </w:rPr>
        <w:t>）</w:t>
      </w:r>
      <w:r w:rsidR="00747005" w:rsidRPr="009A187E">
        <w:rPr>
          <w:rFonts w:ascii="ＭＳ ゴシック" w:eastAsia="ＭＳ ゴシック" w:hAnsi="ＭＳ ゴシック" w:hint="eastAsia"/>
          <w:color w:val="000000" w:themeColor="text1"/>
          <w:sz w:val="24"/>
          <w:szCs w:val="24"/>
        </w:rPr>
        <w:t>（２）の②</w:t>
      </w:r>
      <w:r w:rsidR="00747005" w:rsidRPr="009A187E">
        <w:rPr>
          <w:rFonts w:ascii="ＭＳ ゴシック" w:eastAsia="ＭＳ ゴシック" w:hAnsi="ＭＳ ゴシック"/>
          <w:color w:val="000000" w:themeColor="text1"/>
          <w:sz w:val="24"/>
          <w:szCs w:val="24"/>
        </w:rPr>
        <w:t>及び</w:t>
      </w:r>
      <w:r w:rsidR="00747005" w:rsidRPr="009A187E">
        <w:rPr>
          <w:rFonts w:ascii="ＭＳ ゴシック" w:eastAsia="ＭＳ ゴシック" w:hAnsi="ＭＳ ゴシック" w:hint="eastAsia"/>
          <w:color w:val="000000" w:themeColor="text1"/>
          <w:sz w:val="24"/>
          <w:szCs w:val="24"/>
        </w:rPr>
        <w:t>（３</w:t>
      </w:r>
      <w:r w:rsidR="00747005" w:rsidRPr="009A187E">
        <w:rPr>
          <w:rFonts w:ascii="ＭＳ ゴシック" w:eastAsia="ＭＳ ゴシック" w:hAnsi="ＭＳ ゴシック"/>
          <w:color w:val="000000" w:themeColor="text1"/>
          <w:sz w:val="24"/>
          <w:szCs w:val="24"/>
        </w:rPr>
        <w:t>）</w:t>
      </w:r>
      <w:r w:rsidR="00747005" w:rsidRPr="009A187E">
        <w:rPr>
          <w:rFonts w:ascii="ＭＳ ゴシック" w:eastAsia="ＭＳ ゴシック" w:hAnsi="ＭＳ ゴシック" w:hint="eastAsia"/>
          <w:color w:val="000000" w:themeColor="text1"/>
          <w:sz w:val="24"/>
          <w:szCs w:val="24"/>
        </w:rPr>
        <w:t>の②</w:t>
      </w:r>
      <w:r w:rsidR="00747005" w:rsidRPr="009A187E">
        <w:rPr>
          <w:rFonts w:ascii="ＭＳ ゴシック" w:eastAsia="ＭＳ ゴシック" w:hAnsi="ＭＳ ゴシック"/>
          <w:color w:val="000000" w:themeColor="text1"/>
          <w:sz w:val="24"/>
          <w:szCs w:val="24"/>
        </w:rPr>
        <w:t>に</w:t>
      </w:r>
      <w:r w:rsidR="00747005" w:rsidRPr="009A187E">
        <w:rPr>
          <w:rFonts w:ascii="ＭＳ ゴシック" w:eastAsia="ＭＳ ゴシック" w:hAnsi="ＭＳ ゴシック" w:hint="eastAsia"/>
          <w:color w:val="000000" w:themeColor="text1"/>
          <w:sz w:val="24"/>
          <w:szCs w:val="24"/>
        </w:rPr>
        <w:t>定める</w:t>
      </w:r>
      <w:r w:rsidR="000F511E" w:rsidRPr="009A187E">
        <w:rPr>
          <w:rFonts w:ascii="ＭＳ ゴシック" w:eastAsia="ＭＳ ゴシック" w:hAnsi="ＭＳ ゴシック" w:hint="eastAsia"/>
          <w:color w:val="000000" w:themeColor="text1"/>
          <w:sz w:val="24"/>
          <w:szCs w:val="24"/>
        </w:rPr>
        <w:t>資格</w:t>
      </w:r>
      <w:r w:rsidR="00747005" w:rsidRPr="009A187E">
        <w:rPr>
          <w:rFonts w:ascii="ＭＳ ゴシック" w:eastAsia="ＭＳ ゴシック" w:hAnsi="ＭＳ ゴシック" w:hint="eastAsia"/>
          <w:color w:val="000000" w:themeColor="text1"/>
          <w:sz w:val="24"/>
          <w:szCs w:val="24"/>
        </w:rPr>
        <w:t>（レベル</w:t>
      </w:r>
      <w:r w:rsidR="00747005" w:rsidRPr="009A187E">
        <w:rPr>
          <w:rFonts w:ascii="ＭＳ ゴシック" w:eastAsia="ＭＳ ゴシック" w:hAnsi="ＭＳ ゴシック"/>
          <w:color w:val="000000" w:themeColor="text1"/>
          <w:sz w:val="24"/>
          <w:szCs w:val="24"/>
        </w:rPr>
        <w:t>３及びレベル</w:t>
      </w:r>
      <w:r w:rsidR="00747005" w:rsidRPr="009A187E">
        <w:rPr>
          <w:rFonts w:ascii="ＭＳ ゴシック" w:eastAsia="ＭＳ ゴシック" w:hAnsi="ＭＳ ゴシック" w:hint="eastAsia"/>
          <w:color w:val="000000" w:themeColor="text1"/>
          <w:sz w:val="24"/>
          <w:szCs w:val="24"/>
        </w:rPr>
        <w:t>２</w:t>
      </w:r>
      <w:r w:rsidR="00747005" w:rsidRPr="009A187E">
        <w:rPr>
          <w:rFonts w:ascii="ＭＳ ゴシック" w:eastAsia="ＭＳ ゴシック" w:hAnsi="ＭＳ ゴシック"/>
          <w:color w:val="000000" w:themeColor="text1"/>
          <w:sz w:val="24"/>
          <w:szCs w:val="24"/>
        </w:rPr>
        <w:t>の基準</w:t>
      </w:r>
      <w:r w:rsidR="00747005" w:rsidRPr="009A187E">
        <w:rPr>
          <w:rFonts w:ascii="ＭＳ ゴシック" w:eastAsia="ＭＳ ゴシック" w:hAnsi="ＭＳ ゴシック" w:hint="eastAsia"/>
          <w:color w:val="000000" w:themeColor="text1"/>
          <w:sz w:val="24"/>
          <w:szCs w:val="24"/>
        </w:rPr>
        <w:t>となっている</w:t>
      </w:r>
      <w:r w:rsidR="00747005" w:rsidRPr="009A187E">
        <w:rPr>
          <w:rFonts w:ascii="ＭＳ ゴシック" w:eastAsia="ＭＳ ゴシック" w:hAnsi="ＭＳ ゴシック"/>
          <w:color w:val="000000" w:themeColor="text1"/>
          <w:sz w:val="24"/>
          <w:szCs w:val="24"/>
        </w:rPr>
        <w:t>資格</w:t>
      </w:r>
      <w:r w:rsidR="00747005" w:rsidRPr="009A187E">
        <w:rPr>
          <w:rFonts w:ascii="ＭＳ ゴシック" w:eastAsia="ＭＳ ゴシック" w:hAnsi="ＭＳ ゴシック" w:hint="eastAsia"/>
          <w:color w:val="000000" w:themeColor="text1"/>
          <w:sz w:val="24"/>
          <w:szCs w:val="24"/>
        </w:rPr>
        <w:t>）</w:t>
      </w:r>
      <w:r w:rsidR="000F511E" w:rsidRPr="009A187E">
        <w:rPr>
          <w:rFonts w:ascii="ＭＳ ゴシック" w:eastAsia="ＭＳ ゴシック" w:hAnsi="ＭＳ ゴシック" w:hint="eastAsia"/>
          <w:color w:val="000000" w:themeColor="text1"/>
          <w:sz w:val="24"/>
          <w:szCs w:val="24"/>
        </w:rPr>
        <w:t>を保有していること。</w:t>
      </w:r>
    </w:p>
    <w:p w14:paraId="35A0DF02" w14:textId="1CC8454B" w:rsidR="0028542C" w:rsidRPr="009A187E" w:rsidRDefault="00944B90" w:rsidP="00944B90">
      <w:pPr>
        <w:ind w:firstLineChars="100" w:firstLine="24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③</w:t>
      </w:r>
      <w:r w:rsidR="00BF52FB" w:rsidRPr="009A187E">
        <w:rPr>
          <w:rFonts w:ascii="ＭＳ ゴシック" w:eastAsia="ＭＳ ゴシック" w:hAnsi="ＭＳ ゴシック" w:hint="eastAsia"/>
          <w:color w:val="000000" w:themeColor="text1"/>
          <w:sz w:val="24"/>
          <w:szCs w:val="24"/>
        </w:rPr>
        <w:t>職長</w:t>
      </w:r>
      <w:r w:rsidR="00BF52FB" w:rsidRPr="009A187E">
        <w:rPr>
          <w:rFonts w:ascii="ＭＳ ゴシック" w:eastAsia="ＭＳ ゴシック" w:hAnsi="ＭＳ ゴシック"/>
          <w:color w:val="000000" w:themeColor="text1"/>
          <w:sz w:val="24"/>
          <w:szCs w:val="24"/>
        </w:rPr>
        <w:t>としての</w:t>
      </w:r>
      <w:r w:rsidR="00BF52FB" w:rsidRPr="009A187E">
        <w:rPr>
          <w:rFonts w:ascii="ＭＳ ゴシック" w:eastAsia="ＭＳ ゴシック" w:hAnsi="ＭＳ ゴシック" w:hint="eastAsia"/>
          <w:color w:val="000000" w:themeColor="text1"/>
          <w:sz w:val="24"/>
          <w:szCs w:val="24"/>
        </w:rPr>
        <w:t>就業日数</w:t>
      </w:r>
    </w:p>
    <w:p w14:paraId="77981302" w14:textId="2969E3F4" w:rsidR="0028542C" w:rsidRPr="009A187E" w:rsidRDefault="00747005" w:rsidP="008A0077">
      <w:pPr>
        <w:ind w:leftChars="200" w:left="42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建設キャリアアップシステムに</w:t>
      </w:r>
      <w:r w:rsidRPr="009A187E">
        <w:rPr>
          <w:rFonts w:ascii="ＭＳ ゴシック" w:eastAsia="ＭＳ ゴシック" w:hAnsi="ＭＳ ゴシック"/>
          <w:color w:val="000000" w:themeColor="text1"/>
          <w:sz w:val="24"/>
          <w:szCs w:val="24"/>
        </w:rPr>
        <w:t>蓄積された</w:t>
      </w:r>
      <w:r w:rsidR="0028542C" w:rsidRPr="009A187E">
        <w:rPr>
          <w:rFonts w:ascii="ＭＳ ゴシック" w:eastAsia="ＭＳ ゴシック" w:hAnsi="ＭＳ ゴシック" w:hint="eastAsia"/>
          <w:color w:val="000000" w:themeColor="text1"/>
          <w:sz w:val="24"/>
          <w:szCs w:val="24"/>
        </w:rPr>
        <w:t>職長として</w:t>
      </w:r>
      <w:r w:rsidRPr="009A187E">
        <w:rPr>
          <w:rFonts w:ascii="ＭＳ ゴシック" w:eastAsia="ＭＳ ゴシック" w:hAnsi="ＭＳ ゴシック" w:hint="eastAsia"/>
          <w:color w:val="000000" w:themeColor="text1"/>
          <w:sz w:val="24"/>
          <w:szCs w:val="24"/>
        </w:rPr>
        <w:t>の</w:t>
      </w:r>
      <w:r w:rsidRPr="009A187E">
        <w:rPr>
          <w:rFonts w:ascii="ＭＳ ゴシック" w:eastAsia="ＭＳ ゴシック" w:hAnsi="ＭＳ ゴシック"/>
          <w:color w:val="000000" w:themeColor="text1"/>
          <w:sz w:val="24"/>
          <w:szCs w:val="24"/>
        </w:rPr>
        <w:t>就業</w:t>
      </w:r>
      <w:r w:rsidR="008A0077" w:rsidRPr="009A187E">
        <w:rPr>
          <w:rFonts w:ascii="ＭＳ ゴシック" w:eastAsia="ＭＳ ゴシック" w:hAnsi="ＭＳ ゴシック" w:hint="eastAsia"/>
          <w:color w:val="000000" w:themeColor="text1"/>
          <w:sz w:val="24"/>
          <w:szCs w:val="24"/>
        </w:rPr>
        <w:t>日数が</w:t>
      </w:r>
      <w:r w:rsidR="00C9456F" w:rsidRPr="009A187E">
        <w:rPr>
          <w:rFonts w:ascii="ＭＳ ゴシック" w:eastAsia="ＭＳ ゴシック" w:hAnsi="ＭＳ ゴシック"/>
          <w:color w:val="000000" w:themeColor="text1"/>
          <w:sz w:val="24"/>
          <w:szCs w:val="24"/>
        </w:rPr>
        <w:t>1,</w:t>
      </w:r>
      <w:r w:rsidR="005A0814">
        <w:rPr>
          <w:rFonts w:ascii="ＭＳ ゴシック" w:eastAsia="ＭＳ ゴシック" w:hAnsi="ＭＳ ゴシック" w:hint="eastAsia"/>
          <w:color w:val="000000" w:themeColor="text1"/>
          <w:sz w:val="24"/>
          <w:szCs w:val="24"/>
        </w:rPr>
        <w:t>505</w:t>
      </w:r>
      <w:r w:rsidR="008A0077" w:rsidRPr="009A187E">
        <w:rPr>
          <w:rFonts w:ascii="ＭＳ ゴシック" w:eastAsia="ＭＳ ゴシック" w:hAnsi="ＭＳ ゴシック" w:hint="eastAsia"/>
          <w:color w:val="000000" w:themeColor="text1"/>
          <w:sz w:val="24"/>
          <w:szCs w:val="24"/>
        </w:rPr>
        <w:t>日（</w:t>
      </w:r>
      <w:r w:rsidR="005A0814">
        <w:rPr>
          <w:rFonts w:ascii="ＭＳ ゴシック" w:eastAsia="ＭＳ ゴシック" w:hAnsi="ＭＳ ゴシック" w:hint="eastAsia"/>
          <w:color w:val="000000" w:themeColor="text1"/>
          <w:sz w:val="24"/>
          <w:szCs w:val="24"/>
        </w:rPr>
        <w:t>7</w:t>
      </w:r>
      <w:r w:rsidR="0028542C" w:rsidRPr="009A187E">
        <w:rPr>
          <w:rFonts w:ascii="ＭＳ ゴシック" w:eastAsia="ＭＳ ゴシック" w:hAnsi="ＭＳ ゴシック" w:hint="eastAsia"/>
          <w:color w:val="000000" w:themeColor="text1"/>
          <w:sz w:val="24"/>
          <w:szCs w:val="24"/>
        </w:rPr>
        <w:t>年</w:t>
      </w:r>
      <w:r w:rsidR="008A0077" w:rsidRPr="009A187E">
        <w:rPr>
          <w:rFonts w:ascii="ＭＳ ゴシック" w:eastAsia="ＭＳ ゴシック" w:hAnsi="ＭＳ ゴシック" w:hint="eastAsia"/>
          <w:color w:val="000000" w:themeColor="text1"/>
          <w:sz w:val="24"/>
          <w:szCs w:val="24"/>
        </w:rPr>
        <w:t>）以上であること</w:t>
      </w:r>
      <w:r w:rsidR="0028542C" w:rsidRPr="009A187E">
        <w:rPr>
          <w:rFonts w:ascii="ＭＳ ゴシック" w:eastAsia="ＭＳ ゴシック" w:hAnsi="ＭＳ ゴシック" w:hint="eastAsia"/>
          <w:color w:val="000000" w:themeColor="text1"/>
          <w:sz w:val="24"/>
          <w:szCs w:val="24"/>
        </w:rPr>
        <w:t>。</w:t>
      </w:r>
    </w:p>
    <w:p w14:paraId="201E3847" w14:textId="77777777" w:rsidR="00747005" w:rsidRPr="009A187E" w:rsidRDefault="00747005">
      <w:pPr>
        <w:rPr>
          <w:rFonts w:ascii="ＭＳ ゴシック" w:eastAsia="ＭＳ ゴシック" w:hAnsi="ＭＳ ゴシック"/>
          <w:color w:val="000000" w:themeColor="text1"/>
          <w:sz w:val="24"/>
          <w:szCs w:val="24"/>
        </w:rPr>
      </w:pPr>
    </w:p>
    <w:p w14:paraId="4261BBB5" w14:textId="1BC11322" w:rsidR="00944B90" w:rsidRPr="009A187E" w:rsidRDefault="00AD27D0">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（２）レベル３</w:t>
      </w:r>
      <w:r w:rsidR="00AC0153">
        <w:rPr>
          <w:rFonts w:ascii="ＭＳ ゴシック" w:eastAsia="ＭＳ ゴシック" w:hAnsi="ＭＳ ゴシック" w:hint="eastAsia"/>
          <w:color w:val="000000" w:themeColor="text1"/>
          <w:sz w:val="24"/>
          <w:szCs w:val="24"/>
        </w:rPr>
        <w:t>の基準</w:t>
      </w:r>
    </w:p>
    <w:p w14:paraId="3A6AE645" w14:textId="77777777" w:rsidR="00AD27D0" w:rsidRPr="009A187E" w:rsidRDefault="00AD27D0">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w:t>
      </w:r>
      <w:r w:rsidRPr="009A187E">
        <w:rPr>
          <w:rFonts w:ascii="ＭＳ ゴシック" w:eastAsia="ＭＳ ゴシック" w:hAnsi="ＭＳ ゴシック"/>
          <w:color w:val="000000" w:themeColor="text1"/>
          <w:sz w:val="24"/>
          <w:szCs w:val="24"/>
        </w:rPr>
        <w:t>考え方】</w:t>
      </w:r>
    </w:p>
    <w:p w14:paraId="3210C4E7" w14:textId="6DFD11B1" w:rsidR="0080479F" w:rsidRPr="009A187E" w:rsidRDefault="00AD27D0" w:rsidP="002771D6">
      <w:pPr>
        <w:ind w:left="240" w:hangingChars="100" w:hanging="24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 xml:space="preserve">　</w:t>
      </w:r>
      <w:r w:rsidR="00162E79" w:rsidRPr="009A187E">
        <w:rPr>
          <w:rFonts w:ascii="ＭＳ ゴシック" w:eastAsia="ＭＳ ゴシック" w:hAnsi="ＭＳ ゴシック" w:hint="eastAsia"/>
          <w:color w:val="000000" w:themeColor="text1"/>
          <w:sz w:val="24"/>
          <w:szCs w:val="24"/>
        </w:rPr>
        <w:t>・</w:t>
      </w:r>
      <w:r w:rsidR="0080479F" w:rsidRPr="009A187E">
        <w:rPr>
          <w:rFonts w:ascii="ＭＳ ゴシック" w:eastAsia="ＭＳ ゴシック" w:hAnsi="ＭＳ ゴシック" w:hint="eastAsia"/>
          <w:color w:val="000000" w:themeColor="text1"/>
          <w:sz w:val="24"/>
          <w:szCs w:val="24"/>
        </w:rPr>
        <w:t>就業日数については、</w:t>
      </w:r>
      <w:r w:rsidR="00162E79" w:rsidRPr="009A187E">
        <w:rPr>
          <w:rFonts w:ascii="ＭＳ ゴシック" w:eastAsia="ＭＳ ゴシック" w:hAnsi="ＭＳ ゴシック" w:hint="eastAsia"/>
          <w:color w:val="000000" w:themeColor="text1"/>
          <w:sz w:val="24"/>
          <w:szCs w:val="24"/>
        </w:rPr>
        <w:t>職業能力開発促進法に基づく技能検定１級における実</w:t>
      </w:r>
      <w:r w:rsidR="0081591C" w:rsidRPr="009A187E">
        <w:rPr>
          <w:rFonts w:ascii="ＭＳ ゴシック" w:eastAsia="ＭＳ ゴシック" w:hAnsi="ＭＳ ゴシック" w:hint="eastAsia"/>
          <w:color w:val="000000" w:themeColor="text1"/>
          <w:sz w:val="24"/>
          <w:szCs w:val="24"/>
        </w:rPr>
        <w:t>務</w:t>
      </w:r>
      <w:r w:rsidR="00162E79" w:rsidRPr="009A187E">
        <w:rPr>
          <w:rFonts w:ascii="ＭＳ ゴシック" w:eastAsia="ＭＳ ゴシック" w:hAnsi="ＭＳ ゴシック" w:hint="eastAsia"/>
          <w:color w:val="000000" w:themeColor="text1"/>
          <w:sz w:val="24"/>
          <w:szCs w:val="24"/>
        </w:rPr>
        <w:t>経験のみの場合の受験資格要件を踏まえて設定する。</w:t>
      </w:r>
    </w:p>
    <w:p w14:paraId="6F04D048" w14:textId="31B379A0" w:rsidR="00AD27D0" w:rsidRPr="009A187E" w:rsidRDefault="0080479F" w:rsidP="002771D6">
      <w:pPr>
        <w:ind w:left="240" w:hangingChars="100" w:hanging="24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 xml:space="preserve">　</w:t>
      </w:r>
      <w:r w:rsidR="00162E79" w:rsidRPr="009A187E">
        <w:rPr>
          <w:rFonts w:ascii="ＭＳ ゴシック" w:eastAsia="ＭＳ ゴシック" w:hAnsi="ＭＳ ゴシック" w:hint="eastAsia"/>
          <w:color w:val="000000" w:themeColor="text1"/>
          <w:sz w:val="24"/>
          <w:szCs w:val="24"/>
        </w:rPr>
        <w:t>・</w:t>
      </w:r>
      <w:r w:rsidRPr="009A187E">
        <w:rPr>
          <w:rFonts w:ascii="ＭＳ ゴシック" w:eastAsia="ＭＳ ゴシック" w:hAnsi="ＭＳ ゴシック" w:hint="eastAsia"/>
          <w:color w:val="000000" w:themeColor="text1"/>
          <w:sz w:val="24"/>
          <w:szCs w:val="24"/>
        </w:rPr>
        <w:t>保有資格</w:t>
      </w:r>
      <w:r w:rsidR="00162E79" w:rsidRPr="009A187E">
        <w:rPr>
          <w:rFonts w:ascii="ＭＳ ゴシック" w:eastAsia="ＭＳ ゴシック" w:hAnsi="ＭＳ ゴシック" w:hint="eastAsia"/>
          <w:color w:val="000000" w:themeColor="text1"/>
          <w:sz w:val="24"/>
          <w:szCs w:val="24"/>
        </w:rPr>
        <w:t>及び職長</w:t>
      </w:r>
      <w:r w:rsidR="002771D6">
        <w:rPr>
          <w:rFonts w:ascii="ＭＳ ゴシック" w:eastAsia="ＭＳ ゴシック" w:hAnsi="ＭＳ ゴシック" w:hint="eastAsia"/>
          <w:color w:val="000000" w:themeColor="text1"/>
          <w:sz w:val="24"/>
          <w:szCs w:val="24"/>
        </w:rPr>
        <w:t>又は</w:t>
      </w:r>
      <w:r w:rsidR="00162E79" w:rsidRPr="009A187E">
        <w:rPr>
          <w:rFonts w:ascii="ＭＳ ゴシック" w:eastAsia="ＭＳ ゴシック" w:hAnsi="ＭＳ ゴシック" w:hint="eastAsia"/>
          <w:color w:val="000000" w:themeColor="text1"/>
          <w:sz w:val="24"/>
          <w:szCs w:val="24"/>
        </w:rPr>
        <w:t>班長としての就業日数については</w:t>
      </w:r>
      <w:r w:rsidRPr="009A187E">
        <w:rPr>
          <w:rFonts w:ascii="ＭＳ ゴシック" w:eastAsia="ＭＳ ゴシック" w:hAnsi="ＭＳ ゴシック" w:hint="eastAsia"/>
          <w:color w:val="000000" w:themeColor="text1"/>
          <w:sz w:val="24"/>
          <w:szCs w:val="24"/>
        </w:rPr>
        <w:t>、</w:t>
      </w:r>
      <w:r w:rsidR="004C0123" w:rsidRPr="009A187E">
        <w:rPr>
          <w:rFonts w:ascii="ＭＳ ゴシック" w:eastAsia="ＭＳ ゴシック" w:hAnsi="ＭＳ ゴシック" w:hint="eastAsia"/>
          <w:color w:val="000000" w:themeColor="text1"/>
          <w:sz w:val="24"/>
          <w:szCs w:val="24"/>
        </w:rPr>
        <w:t>４．能力評価の段階に示すレベル３の技能者像に適合する要件を踏まえて設定する。</w:t>
      </w:r>
      <w:r w:rsidR="002771D6">
        <w:rPr>
          <w:rFonts w:ascii="ＭＳ ゴシック" w:eastAsia="ＭＳ ゴシック" w:hAnsi="ＭＳ ゴシック" w:hint="eastAsia"/>
          <w:color w:val="000000" w:themeColor="text1"/>
          <w:sz w:val="24"/>
          <w:szCs w:val="24"/>
        </w:rPr>
        <w:t>ただし、班長については職長教育を修了した</w:t>
      </w:r>
      <w:r w:rsidR="00AD4EDE">
        <w:rPr>
          <w:rFonts w:ascii="ＭＳ ゴシック" w:eastAsia="ＭＳ ゴシック" w:hAnsi="ＭＳ ゴシック" w:hint="eastAsia"/>
          <w:color w:val="000000" w:themeColor="text1"/>
          <w:sz w:val="24"/>
          <w:szCs w:val="24"/>
        </w:rPr>
        <w:t>者</w:t>
      </w:r>
      <w:r w:rsidR="002771D6">
        <w:rPr>
          <w:rFonts w:ascii="ＭＳ ゴシック" w:eastAsia="ＭＳ ゴシック" w:hAnsi="ＭＳ ゴシック" w:hint="eastAsia"/>
          <w:color w:val="000000" w:themeColor="text1"/>
          <w:sz w:val="24"/>
          <w:szCs w:val="24"/>
        </w:rPr>
        <w:t>とする。</w:t>
      </w:r>
    </w:p>
    <w:p w14:paraId="26B7465B" w14:textId="77777777" w:rsidR="00AD27D0" w:rsidRPr="009A187E" w:rsidRDefault="00AD27D0">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w:t>
      </w:r>
      <w:r w:rsidRPr="009A187E">
        <w:rPr>
          <w:rFonts w:ascii="ＭＳ ゴシック" w:eastAsia="ＭＳ ゴシック" w:hAnsi="ＭＳ ゴシック"/>
          <w:color w:val="000000" w:themeColor="text1"/>
          <w:sz w:val="24"/>
          <w:szCs w:val="24"/>
        </w:rPr>
        <w:t>基準】</w:t>
      </w:r>
    </w:p>
    <w:p w14:paraId="6012CF9F" w14:textId="77777777" w:rsidR="00747005" w:rsidRPr="009A187E" w:rsidRDefault="00747005" w:rsidP="00747005">
      <w:pPr>
        <w:ind w:firstLineChars="100" w:firstLine="24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①から③までを満たしていること。</w:t>
      </w:r>
      <w:r w:rsidR="00944B90" w:rsidRPr="009A187E">
        <w:rPr>
          <w:rFonts w:ascii="ＭＳ ゴシック" w:eastAsia="ＭＳ ゴシック" w:hAnsi="ＭＳ ゴシック" w:hint="eastAsia"/>
          <w:color w:val="000000" w:themeColor="text1"/>
          <w:sz w:val="24"/>
          <w:szCs w:val="24"/>
        </w:rPr>
        <w:t xml:space="preserve">　</w:t>
      </w:r>
    </w:p>
    <w:p w14:paraId="4CB3FA4D" w14:textId="63A39552" w:rsidR="00944B90" w:rsidRPr="00FF7FD0" w:rsidRDefault="00FF7FD0" w:rsidP="00FF7FD0">
      <w:pPr>
        <w:ind w:firstLineChars="100" w:firstLine="240"/>
        <w:rPr>
          <w:rFonts w:ascii="ＭＳ ゴシック" w:eastAsia="ＭＳ ゴシック" w:hAnsi="ＭＳ ゴシック"/>
          <w:color w:val="000000" w:themeColor="text1"/>
          <w:sz w:val="24"/>
          <w:szCs w:val="24"/>
        </w:rPr>
      </w:pPr>
      <w:r>
        <w:rPr>
          <w:rFonts w:ascii="ＭＳ ゴシック" w:eastAsia="ＭＳ ゴシック" w:hAnsi="ＭＳ ゴシック" w:hint="eastAsia"/>
          <w:color w:val="000000" w:themeColor="text1"/>
          <w:sz w:val="24"/>
          <w:szCs w:val="24"/>
        </w:rPr>
        <w:t>①</w:t>
      </w:r>
      <w:r w:rsidR="00BF52FB" w:rsidRPr="00FF7FD0">
        <w:rPr>
          <w:rFonts w:ascii="ＭＳ ゴシック" w:eastAsia="ＭＳ ゴシック" w:hAnsi="ＭＳ ゴシック" w:hint="eastAsia"/>
          <w:color w:val="000000" w:themeColor="text1"/>
          <w:sz w:val="24"/>
          <w:szCs w:val="24"/>
        </w:rPr>
        <w:t>就業日数</w:t>
      </w:r>
    </w:p>
    <w:p w14:paraId="2F963942" w14:textId="7617A3F1" w:rsidR="00944B90" w:rsidRPr="009A187E" w:rsidRDefault="00747005" w:rsidP="00747005">
      <w:pPr>
        <w:ind w:leftChars="200" w:left="42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建設キャリアアップシステムに蓄積された</w:t>
      </w:r>
      <w:r w:rsidR="000E4BEC" w:rsidRPr="009A187E">
        <w:rPr>
          <w:rFonts w:ascii="ＭＳ ゴシック" w:eastAsia="ＭＳ ゴシック" w:hAnsi="ＭＳ ゴシック" w:hint="eastAsia"/>
          <w:color w:val="000000" w:themeColor="text1"/>
          <w:sz w:val="24"/>
          <w:szCs w:val="24"/>
        </w:rPr>
        <w:t>就業</w:t>
      </w:r>
      <w:r w:rsidRPr="009A187E">
        <w:rPr>
          <w:rFonts w:ascii="ＭＳ ゴシック" w:eastAsia="ＭＳ ゴシック" w:hAnsi="ＭＳ ゴシック" w:hint="eastAsia"/>
          <w:color w:val="000000" w:themeColor="text1"/>
          <w:sz w:val="24"/>
          <w:szCs w:val="24"/>
        </w:rPr>
        <w:t>日数</w:t>
      </w:r>
      <w:r w:rsidR="008A0077" w:rsidRPr="009A187E">
        <w:rPr>
          <w:rFonts w:ascii="ＭＳ ゴシック" w:eastAsia="ＭＳ ゴシック" w:hAnsi="ＭＳ ゴシック" w:hint="eastAsia"/>
          <w:color w:val="000000" w:themeColor="text1"/>
          <w:sz w:val="24"/>
          <w:szCs w:val="24"/>
        </w:rPr>
        <w:t>が</w:t>
      </w:r>
      <w:r w:rsidR="00C9456F" w:rsidRPr="009A187E">
        <w:rPr>
          <w:rFonts w:ascii="ＭＳ ゴシック" w:eastAsia="ＭＳ ゴシック" w:hAnsi="ＭＳ ゴシック"/>
          <w:color w:val="000000" w:themeColor="text1"/>
          <w:sz w:val="24"/>
          <w:szCs w:val="24"/>
        </w:rPr>
        <w:t>1,</w:t>
      </w:r>
      <w:r w:rsidR="005A0814">
        <w:rPr>
          <w:rFonts w:ascii="ＭＳ ゴシック" w:eastAsia="ＭＳ ゴシック" w:hAnsi="ＭＳ ゴシック" w:hint="eastAsia"/>
          <w:color w:val="000000" w:themeColor="text1"/>
          <w:sz w:val="24"/>
          <w:szCs w:val="24"/>
        </w:rPr>
        <w:t>720</w:t>
      </w:r>
      <w:r w:rsidR="008A0077" w:rsidRPr="009A187E">
        <w:rPr>
          <w:rFonts w:ascii="ＭＳ ゴシック" w:eastAsia="ＭＳ ゴシック" w:hAnsi="ＭＳ ゴシック" w:hint="eastAsia"/>
          <w:color w:val="000000" w:themeColor="text1"/>
          <w:sz w:val="24"/>
          <w:szCs w:val="24"/>
        </w:rPr>
        <w:t>日（</w:t>
      </w:r>
      <w:r w:rsidR="005A0814">
        <w:rPr>
          <w:rFonts w:ascii="ＭＳ ゴシック" w:eastAsia="ＭＳ ゴシック" w:hAnsi="ＭＳ ゴシック" w:hint="eastAsia"/>
          <w:color w:val="000000" w:themeColor="text1"/>
          <w:sz w:val="24"/>
          <w:szCs w:val="24"/>
        </w:rPr>
        <w:t>8</w:t>
      </w:r>
      <w:r w:rsidR="00944B90" w:rsidRPr="009A187E">
        <w:rPr>
          <w:rFonts w:ascii="ＭＳ ゴシック" w:eastAsia="ＭＳ ゴシック" w:hAnsi="ＭＳ ゴシック" w:hint="eastAsia"/>
          <w:color w:val="000000" w:themeColor="text1"/>
          <w:sz w:val="24"/>
          <w:szCs w:val="24"/>
        </w:rPr>
        <w:t>年</w:t>
      </w:r>
      <w:r w:rsidR="008A0077" w:rsidRPr="009A187E">
        <w:rPr>
          <w:rFonts w:ascii="ＭＳ ゴシック" w:eastAsia="ＭＳ ゴシック" w:hAnsi="ＭＳ ゴシック" w:hint="eastAsia"/>
          <w:color w:val="000000" w:themeColor="text1"/>
          <w:sz w:val="24"/>
          <w:szCs w:val="24"/>
        </w:rPr>
        <w:t>）</w:t>
      </w:r>
      <w:r w:rsidR="00944B90" w:rsidRPr="009A187E">
        <w:rPr>
          <w:rFonts w:ascii="ＭＳ ゴシック" w:eastAsia="ＭＳ ゴシック" w:hAnsi="ＭＳ ゴシック" w:hint="eastAsia"/>
          <w:color w:val="000000" w:themeColor="text1"/>
          <w:sz w:val="24"/>
          <w:szCs w:val="24"/>
        </w:rPr>
        <w:t>以上であること。</w:t>
      </w:r>
    </w:p>
    <w:p w14:paraId="311F7849" w14:textId="77777777" w:rsidR="00944B90" w:rsidRPr="009A187E" w:rsidRDefault="00944B90" w:rsidP="00944B90">
      <w:pPr>
        <w:ind w:firstLineChars="100" w:firstLine="24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②保有資格</w:t>
      </w:r>
    </w:p>
    <w:p w14:paraId="1F566429" w14:textId="1A12574D" w:rsidR="00747005" w:rsidRDefault="00747005" w:rsidP="00C63202">
      <w:pPr>
        <w:ind w:leftChars="100" w:left="450" w:hangingChars="100" w:hanging="24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 xml:space="preserve">　ア）及びイ）を満たしていること</w:t>
      </w:r>
      <w:r w:rsidR="00C63202" w:rsidRPr="009A187E">
        <w:rPr>
          <w:rFonts w:ascii="ＭＳ ゴシック" w:eastAsia="ＭＳ ゴシック" w:hAnsi="ＭＳ ゴシック" w:hint="eastAsia"/>
          <w:color w:val="000000" w:themeColor="text1"/>
          <w:sz w:val="24"/>
          <w:szCs w:val="24"/>
        </w:rPr>
        <w:t>。</w:t>
      </w:r>
    </w:p>
    <w:p w14:paraId="5EBB498C" w14:textId="3AC12EE3" w:rsidR="00111071" w:rsidRPr="00111071" w:rsidRDefault="00111071" w:rsidP="00C63202">
      <w:pPr>
        <w:ind w:leftChars="100" w:left="450" w:hangingChars="100" w:hanging="240"/>
        <w:rPr>
          <w:rFonts w:ascii="ＭＳ ゴシック" w:eastAsia="ＭＳ ゴシック" w:hAnsi="ＭＳ ゴシック"/>
          <w:color w:val="000000" w:themeColor="text1"/>
          <w:sz w:val="24"/>
          <w:szCs w:val="24"/>
        </w:rPr>
      </w:pPr>
      <w:r>
        <w:rPr>
          <w:rFonts w:ascii="ＭＳ ゴシック" w:eastAsia="ＭＳ ゴシック" w:hAnsi="ＭＳ ゴシック" w:hint="eastAsia"/>
          <w:color w:val="000000" w:themeColor="text1"/>
          <w:sz w:val="24"/>
          <w:szCs w:val="24"/>
        </w:rPr>
        <w:t xml:space="preserve">　ア）以下に掲げる条件を満たしていること。</w:t>
      </w:r>
    </w:p>
    <w:p w14:paraId="504D31FD" w14:textId="3B18296E" w:rsidR="00944B90" w:rsidRPr="009A187E" w:rsidRDefault="0037676C" w:rsidP="0037676C">
      <w:pPr>
        <w:ind w:leftChars="300" w:left="630"/>
        <w:rPr>
          <w:rFonts w:ascii="ＭＳ ゴシック" w:eastAsia="ＭＳ ゴシック" w:hAnsi="ＭＳ ゴシック"/>
          <w:color w:val="000000" w:themeColor="text1"/>
          <w:sz w:val="24"/>
          <w:szCs w:val="24"/>
        </w:rPr>
      </w:pPr>
      <w:r>
        <w:rPr>
          <w:rFonts w:ascii="ＭＳ ゴシック" w:eastAsia="ＭＳ ゴシック" w:hAnsi="ＭＳ ゴシック" w:hint="eastAsia"/>
          <w:color w:val="000000" w:themeColor="text1"/>
          <w:sz w:val="24"/>
          <w:szCs w:val="24"/>
        </w:rPr>
        <w:t>ⅰ．</w:t>
      </w:r>
      <w:r w:rsidR="00747005" w:rsidRPr="009A187E">
        <w:rPr>
          <w:rFonts w:ascii="ＭＳ ゴシック" w:eastAsia="ＭＳ ゴシック" w:hAnsi="ＭＳ ゴシック" w:hint="eastAsia"/>
          <w:color w:val="000000" w:themeColor="text1"/>
          <w:sz w:val="24"/>
          <w:szCs w:val="24"/>
        </w:rPr>
        <w:t>以下に掲げる</w:t>
      </w:r>
      <w:r w:rsidR="00111071">
        <w:rPr>
          <w:rFonts w:ascii="ＭＳ ゴシック" w:eastAsia="ＭＳ ゴシック" w:hAnsi="ＭＳ ゴシック" w:hint="eastAsia"/>
          <w:color w:val="000000" w:themeColor="text1"/>
          <w:sz w:val="24"/>
          <w:szCs w:val="24"/>
        </w:rPr>
        <w:t>資格のいずれかを保有</w:t>
      </w:r>
      <w:r w:rsidR="001A464D" w:rsidRPr="009A187E">
        <w:rPr>
          <w:rFonts w:ascii="ＭＳ ゴシック" w:eastAsia="ＭＳ ゴシック" w:hAnsi="ＭＳ ゴシック" w:hint="eastAsia"/>
          <w:color w:val="000000" w:themeColor="text1"/>
          <w:sz w:val="24"/>
          <w:szCs w:val="24"/>
        </w:rPr>
        <w:t>して</w:t>
      </w:r>
      <w:r w:rsidR="00BF52FB" w:rsidRPr="009A187E">
        <w:rPr>
          <w:rFonts w:ascii="ＭＳ ゴシック" w:eastAsia="ＭＳ ゴシック" w:hAnsi="ＭＳ ゴシック" w:hint="eastAsia"/>
          <w:color w:val="000000" w:themeColor="text1"/>
          <w:sz w:val="24"/>
          <w:szCs w:val="24"/>
        </w:rPr>
        <w:t>いる</w:t>
      </w:r>
      <w:r w:rsidR="00944B90" w:rsidRPr="009A187E">
        <w:rPr>
          <w:rFonts w:ascii="ＭＳ ゴシック" w:eastAsia="ＭＳ ゴシック" w:hAnsi="ＭＳ ゴシック" w:hint="eastAsia"/>
          <w:color w:val="000000" w:themeColor="text1"/>
          <w:sz w:val="24"/>
          <w:szCs w:val="24"/>
        </w:rPr>
        <w:t>こと。</w:t>
      </w:r>
    </w:p>
    <w:p w14:paraId="3001D0AA" w14:textId="3C45852A" w:rsidR="00944B90" w:rsidRPr="009A187E" w:rsidRDefault="00011C54" w:rsidP="001353A6">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 xml:space="preserve">　  </w:t>
      </w:r>
      <w:r w:rsidR="001353A6">
        <w:rPr>
          <w:rFonts w:ascii="ＭＳ ゴシック" w:eastAsia="ＭＳ ゴシック" w:hAnsi="ＭＳ ゴシック" w:hint="eastAsia"/>
          <w:color w:val="000000" w:themeColor="text1"/>
          <w:sz w:val="24"/>
          <w:szCs w:val="24"/>
        </w:rPr>
        <w:t xml:space="preserve">　</w:t>
      </w:r>
      <w:r w:rsidR="00944B90" w:rsidRPr="009A187E">
        <w:rPr>
          <w:rFonts w:ascii="ＭＳ ゴシック" w:eastAsia="ＭＳ ゴシック" w:hAnsi="ＭＳ ゴシック" w:hint="eastAsia"/>
          <w:color w:val="000000" w:themeColor="text1"/>
          <w:sz w:val="24"/>
          <w:szCs w:val="24"/>
        </w:rPr>
        <w:t>・１級</w:t>
      </w:r>
      <w:r w:rsidR="00286044" w:rsidRPr="009A187E">
        <w:rPr>
          <w:rFonts w:ascii="ＭＳ ゴシック" w:eastAsia="ＭＳ ゴシック" w:hAnsi="ＭＳ ゴシック" w:hint="eastAsia"/>
          <w:color w:val="000000" w:themeColor="text1"/>
          <w:sz w:val="24"/>
          <w:szCs w:val="24"/>
        </w:rPr>
        <w:t>とび</w:t>
      </w:r>
      <w:r w:rsidR="00944B90" w:rsidRPr="009A187E">
        <w:rPr>
          <w:rFonts w:ascii="ＭＳ ゴシック" w:eastAsia="ＭＳ ゴシック" w:hAnsi="ＭＳ ゴシック" w:hint="eastAsia"/>
          <w:color w:val="000000" w:themeColor="text1"/>
          <w:sz w:val="24"/>
          <w:szCs w:val="24"/>
        </w:rPr>
        <w:t>技能士</w:t>
      </w:r>
    </w:p>
    <w:p w14:paraId="17F89892" w14:textId="77777777" w:rsidR="008C4579" w:rsidRDefault="00944B90" w:rsidP="006D1139">
      <w:pPr>
        <w:ind w:left="960" w:hangingChars="400" w:hanging="96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 xml:space="preserve">　　</w:t>
      </w:r>
      <w:r w:rsidR="00C063A0" w:rsidRPr="009A187E">
        <w:rPr>
          <w:rFonts w:ascii="ＭＳ ゴシック" w:eastAsia="ＭＳ ゴシック" w:hAnsi="ＭＳ ゴシック" w:hint="eastAsia"/>
          <w:color w:val="000000" w:themeColor="text1"/>
          <w:sz w:val="24"/>
          <w:szCs w:val="24"/>
        </w:rPr>
        <w:t xml:space="preserve">　</w:t>
      </w:r>
      <w:r w:rsidRPr="009A187E">
        <w:rPr>
          <w:rFonts w:ascii="ＭＳ ゴシック" w:eastAsia="ＭＳ ゴシック" w:hAnsi="ＭＳ ゴシック" w:hint="eastAsia"/>
          <w:color w:val="000000" w:themeColor="text1"/>
          <w:sz w:val="24"/>
          <w:szCs w:val="24"/>
        </w:rPr>
        <w:t>・</w:t>
      </w:r>
      <w:r w:rsidR="00C9456F" w:rsidRPr="009A187E">
        <w:rPr>
          <w:rFonts w:ascii="ＭＳ ゴシック" w:eastAsia="ＭＳ ゴシック" w:hAnsi="ＭＳ ゴシック" w:hint="eastAsia"/>
          <w:color w:val="000000" w:themeColor="text1"/>
          <w:sz w:val="24"/>
          <w:szCs w:val="24"/>
        </w:rPr>
        <w:t>１</w:t>
      </w:r>
      <w:r w:rsidR="006D1139" w:rsidRPr="009A187E">
        <w:rPr>
          <w:rFonts w:ascii="ＭＳ ゴシック" w:eastAsia="ＭＳ ゴシック" w:hAnsi="ＭＳ ゴシック" w:hint="eastAsia"/>
          <w:color w:val="000000" w:themeColor="text1"/>
          <w:sz w:val="24"/>
          <w:szCs w:val="24"/>
        </w:rPr>
        <w:t>級</w:t>
      </w:r>
      <w:r w:rsidR="00404283">
        <w:rPr>
          <w:rFonts w:ascii="ＭＳ ゴシック" w:eastAsia="ＭＳ ゴシック" w:hAnsi="ＭＳ ゴシック" w:hint="eastAsia"/>
          <w:color w:val="000000" w:themeColor="text1"/>
          <w:sz w:val="24"/>
          <w:szCs w:val="24"/>
        </w:rPr>
        <w:t>又は２級</w:t>
      </w:r>
      <w:r w:rsidR="006D1139" w:rsidRPr="009A187E">
        <w:rPr>
          <w:rFonts w:ascii="ＭＳ ゴシック" w:eastAsia="ＭＳ ゴシック" w:hAnsi="ＭＳ ゴシック" w:hint="eastAsia"/>
          <w:color w:val="000000" w:themeColor="text1"/>
          <w:sz w:val="24"/>
          <w:szCs w:val="24"/>
        </w:rPr>
        <w:t>建築施工管理技士</w:t>
      </w:r>
    </w:p>
    <w:p w14:paraId="50AED9EE" w14:textId="66E9478A" w:rsidR="000F511E" w:rsidRPr="009A187E" w:rsidRDefault="008C4579" w:rsidP="008C4579">
      <w:pPr>
        <w:ind w:firstLineChars="300" w:firstLine="720"/>
        <w:rPr>
          <w:rFonts w:ascii="ＭＳ ゴシック" w:eastAsia="ＭＳ ゴシック" w:hAnsi="ＭＳ ゴシック"/>
          <w:color w:val="000000" w:themeColor="text1"/>
          <w:sz w:val="24"/>
          <w:szCs w:val="24"/>
        </w:rPr>
      </w:pPr>
      <w:r>
        <w:rPr>
          <w:rFonts w:ascii="ＭＳ ゴシック" w:eastAsia="ＭＳ ゴシック" w:hAnsi="ＭＳ ゴシック" w:hint="eastAsia"/>
          <w:color w:val="000000" w:themeColor="text1"/>
          <w:sz w:val="24"/>
          <w:szCs w:val="24"/>
        </w:rPr>
        <w:t>・</w:t>
      </w:r>
      <w:r w:rsidR="006D1139" w:rsidRPr="009A187E">
        <w:rPr>
          <w:rFonts w:ascii="ＭＳ ゴシック" w:eastAsia="ＭＳ ゴシック" w:hAnsi="ＭＳ ゴシック" w:hint="eastAsia"/>
          <w:color w:val="000000" w:themeColor="text1"/>
          <w:sz w:val="24"/>
          <w:szCs w:val="24"/>
        </w:rPr>
        <w:t>１級</w:t>
      </w:r>
      <w:r w:rsidR="00404283">
        <w:rPr>
          <w:rFonts w:ascii="ＭＳ ゴシック" w:eastAsia="ＭＳ ゴシック" w:hAnsi="ＭＳ ゴシック" w:hint="eastAsia"/>
          <w:color w:val="000000" w:themeColor="text1"/>
          <w:sz w:val="24"/>
          <w:szCs w:val="24"/>
        </w:rPr>
        <w:t>又は</w:t>
      </w:r>
      <w:r w:rsidR="001744F7">
        <w:rPr>
          <w:rFonts w:ascii="ＭＳ ゴシック" w:eastAsia="ＭＳ ゴシック" w:hAnsi="ＭＳ ゴシック" w:hint="eastAsia"/>
          <w:color w:val="000000" w:themeColor="text1"/>
          <w:sz w:val="24"/>
          <w:szCs w:val="24"/>
        </w:rPr>
        <w:t>２級</w:t>
      </w:r>
      <w:r w:rsidR="00350339" w:rsidRPr="009A187E">
        <w:rPr>
          <w:rFonts w:ascii="ＭＳ ゴシック" w:eastAsia="ＭＳ ゴシック" w:hAnsi="ＭＳ ゴシック" w:hint="eastAsia"/>
          <w:color w:val="000000" w:themeColor="text1"/>
          <w:sz w:val="24"/>
          <w:szCs w:val="24"/>
        </w:rPr>
        <w:t>土木施工管理</w:t>
      </w:r>
      <w:r w:rsidR="00925CCA" w:rsidRPr="009A187E">
        <w:rPr>
          <w:rFonts w:ascii="ＭＳ ゴシック" w:eastAsia="ＭＳ ゴシック" w:hAnsi="ＭＳ ゴシック" w:hint="eastAsia"/>
          <w:color w:val="000000" w:themeColor="text1"/>
          <w:sz w:val="24"/>
          <w:szCs w:val="24"/>
        </w:rPr>
        <w:t>技士</w:t>
      </w:r>
    </w:p>
    <w:p w14:paraId="250DCB6F" w14:textId="52D4AEE6" w:rsidR="00350339" w:rsidRDefault="00D829CA" w:rsidP="00DA61A5">
      <w:pPr>
        <w:ind w:left="720" w:hangingChars="300" w:hanging="72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color w:val="000000" w:themeColor="text1"/>
          <w:sz w:val="24"/>
          <w:szCs w:val="24"/>
        </w:rPr>
        <w:t xml:space="preserve">　</w:t>
      </w:r>
      <w:r w:rsidR="00C063A0" w:rsidRPr="009A187E">
        <w:rPr>
          <w:rFonts w:ascii="ＭＳ ゴシック" w:eastAsia="ＭＳ ゴシック" w:hAnsi="ＭＳ ゴシック"/>
          <w:color w:val="000000" w:themeColor="text1"/>
          <w:sz w:val="24"/>
          <w:szCs w:val="24"/>
        </w:rPr>
        <w:t xml:space="preserve">　</w:t>
      </w:r>
      <w:r w:rsidR="00E7433A">
        <w:rPr>
          <w:rFonts w:ascii="ＭＳ ゴシック" w:eastAsia="ＭＳ ゴシック" w:hAnsi="ＭＳ ゴシック" w:hint="eastAsia"/>
          <w:color w:val="000000" w:themeColor="text1"/>
          <w:sz w:val="24"/>
          <w:szCs w:val="24"/>
        </w:rPr>
        <w:t xml:space="preserve"> </w:t>
      </w:r>
      <w:r w:rsidR="0037676C">
        <w:rPr>
          <w:rFonts w:ascii="ＭＳ ゴシック" w:eastAsia="ＭＳ ゴシック" w:hAnsi="ＭＳ ゴシック" w:hint="eastAsia"/>
          <w:color w:val="000000" w:themeColor="text1"/>
          <w:sz w:val="24"/>
          <w:szCs w:val="24"/>
        </w:rPr>
        <w:t>ⅱ．上記ⅰに掲げる資格を有していない場合</w:t>
      </w:r>
      <w:r w:rsidR="008844A6" w:rsidRPr="009A187E">
        <w:rPr>
          <w:rFonts w:ascii="ＭＳ ゴシック" w:eastAsia="ＭＳ ゴシック" w:hAnsi="ＭＳ ゴシック" w:hint="eastAsia"/>
          <w:color w:val="000000" w:themeColor="text1"/>
          <w:sz w:val="24"/>
          <w:szCs w:val="24"/>
        </w:rPr>
        <w:t>、</w:t>
      </w:r>
      <w:r w:rsidR="0037676C">
        <w:rPr>
          <w:rFonts w:ascii="ＭＳ ゴシック" w:eastAsia="ＭＳ ゴシック" w:hAnsi="ＭＳ ゴシック" w:hint="eastAsia"/>
          <w:color w:val="000000" w:themeColor="text1"/>
          <w:sz w:val="24"/>
          <w:szCs w:val="24"/>
        </w:rPr>
        <w:t>以下に掲げる</w:t>
      </w:r>
      <w:r w:rsidR="002C6F01">
        <w:rPr>
          <w:rFonts w:ascii="ＭＳ ゴシック" w:eastAsia="ＭＳ ゴシック" w:hAnsi="ＭＳ ゴシック" w:hint="eastAsia"/>
          <w:color w:val="000000" w:themeColor="text1"/>
          <w:sz w:val="24"/>
          <w:szCs w:val="24"/>
        </w:rPr>
        <w:t>資格のうち</w:t>
      </w:r>
      <w:r w:rsidR="0037676C">
        <w:rPr>
          <w:rFonts w:ascii="ＭＳ ゴシック" w:eastAsia="ＭＳ ゴシック" w:hAnsi="ＭＳ ゴシック" w:hint="eastAsia"/>
          <w:color w:val="000000" w:themeColor="text1"/>
          <w:sz w:val="24"/>
          <w:szCs w:val="24"/>
        </w:rPr>
        <w:t>３</w:t>
      </w:r>
      <w:r w:rsidR="002C6F01">
        <w:rPr>
          <w:rFonts w:ascii="ＭＳ ゴシック" w:eastAsia="ＭＳ ゴシック" w:hAnsi="ＭＳ ゴシック" w:hint="eastAsia"/>
          <w:color w:val="000000" w:themeColor="text1"/>
          <w:sz w:val="24"/>
          <w:szCs w:val="24"/>
        </w:rPr>
        <w:t>つ以上保有していること。</w:t>
      </w:r>
    </w:p>
    <w:p w14:paraId="456D95EA" w14:textId="77777777" w:rsidR="00DA61A5" w:rsidRPr="00DA61A5" w:rsidRDefault="00DA61A5" w:rsidP="00DA61A5">
      <w:pPr>
        <w:ind w:firstLineChars="300" w:firstLine="720"/>
        <w:rPr>
          <w:rFonts w:ascii="ＭＳ ゴシック" w:eastAsia="ＭＳ ゴシック" w:hAnsi="ＭＳ ゴシック"/>
          <w:color w:val="000000" w:themeColor="text1"/>
          <w:sz w:val="24"/>
          <w:szCs w:val="24"/>
        </w:rPr>
      </w:pPr>
      <w:r w:rsidRPr="00DA61A5">
        <w:rPr>
          <w:rFonts w:ascii="ＭＳ ゴシック" w:eastAsia="ＭＳ ゴシック" w:hAnsi="ＭＳ ゴシック" w:hint="eastAsia"/>
          <w:color w:val="000000" w:themeColor="text1"/>
          <w:sz w:val="24"/>
          <w:szCs w:val="24"/>
        </w:rPr>
        <w:t>・２級とび技能士</w:t>
      </w:r>
    </w:p>
    <w:p w14:paraId="181D1238" w14:textId="77777777" w:rsidR="00DA61A5" w:rsidRPr="00DA61A5" w:rsidRDefault="00DA61A5" w:rsidP="00DA61A5">
      <w:pPr>
        <w:ind w:firstLineChars="300" w:firstLine="720"/>
        <w:rPr>
          <w:rFonts w:ascii="ＭＳ ゴシック" w:eastAsia="ＭＳ ゴシック" w:hAnsi="ＭＳ ゴシック"/>
          <w:color w:val="000000" w:themeColor="text1"/>
          <w:sz w:val="24"/>
          <w:szCs w:val="24"/>
        </w:rPr>
      </w:pPr>
      <w:r w:rsidRPr="00DA61A5">
        <w:rPr>
          <w:rFonts w:ascii="ＭＳ ゴシック" w:eastAsia="ＭＳ ゴシック" w:hAnsi="ＭＳ ゴシック" w:hint="eastAsia"/>
          <w:color w:val="000000" w:themeColor="text1"/>
          <w:sz w:val="24"/>
          <w:szCs w:val="24"/>
        </w:rPr>
        <w:t>・足場の組立て等作業主任者技能講習</w:t>
      </w:r>
    </w:p>
    <w:p w14:paraId="2E50AA83" w14:textId="77777777" w:rsidR="00DA61A5" w:rsidRPr="00DA61A5" w:rsidRDefault="00DA61A5" w:rsidP="00DA61A5">
      <w:pPr>
        <w:ind w:firstLineChars="300" w:firstLine="720"/>
        <w:rPr>
          <w:rFonts w:ascii="ＭＳ ゴシック" w:eastAsia="ＭＳ ゴシック" w:hAnsi="ＭＳ ゴシック"/>
          <w:color w:val="000000" w:themeColor="text1"/>
          <w:sz w:val="24"/>
          <w:szCs w:val="24"/>
        </w:rPr>
      </w:pPr>
      <w:r w:rsidRPr="00DA61A5">
        <w:rPr>
          <w:rFonts w:ascii="ＭＳ ゴシック" w:eastAsia="ＭＳ ゴシック" w:hAnsi="ＭＳ ゴシック" w:hint="eastAsia"/>
          <w:color w:val="000000" w:themeColor="text1"/>
          <w:sz w:val="24"/>
          <w:szCs w:val="24"/>
        </w:rPr>
        <w:t>・型枠支保工の組立て等作業主任者技能講習</w:t>
      </w:r>
    </w:p>
    <w:p w14:paraId="67AA37F5" w14:textId="77777777" w:rsidR="00DA61A5" w:rsidRPr="00DA61A5" w:rsidRDefault="00DA61A5" w:rsidP="00DA61A5">
      <w:pPr>
        <w:ind w:firstLineChars="300" w:firstLine="720"/>
        <w:rPr>
          <w:rFonts w:ascii="ＭＳ ゴシック" w:eastAsia="ＭＳ ゴシック" w:hAnsi="ＭＳ ゴシック"/>
          <w:color w:val="000000" w:themeColor="text1"/>
          <w:sz w:val="24"/>
          <w:szCs w:val="24"/>
        </w:rPr>
      </w:pPr>
      <w:r w:rsidRPr="00DA61A5">
        <w:rPr>
          <w:rFonts w:ascii="ＭＳ ゴシック" w:eastAsia="ＭＳ ゴシック" w:hAnsi="ＭＳ ゴシック" w:hint="eastAsia"/>
          <w:color w:val="000000" w:themeColor="text1"/>
          <w:sz w:val="24"/>
          <w:szCs w:val="24"/>
        </w:rPr>
        <w:t>・地山の掘削及び土止め支保工作業主任者技能講習</w:t>
      </w:r>
    </w:p>
    <w:p w14:paraId="0831A014" w14:textId="77777777" w:rsidR="00DA61A5" w:rsidRPr="00DA61A5" w:rsidRDefault="00DA61A5" w:rsidP="00DA61A5">
      <w:pPr>
        <w:ind w:firstLineChars="300" w:firstLine="720"/>
        <w:rPr>
          <w:rFonts w:ascii="ＭＳ ゴシック" w:eastAsia="ＭＳ ゴシック" w:hAnsi="ＭＳ ゴシック"/>
          <w:color w:val="000000" w:themeColor="text1"/>
          <w:sz w:val="24"/>
          <w:szCs w:val="24"/>
        </w:rPr>
      </w:pPr>
      <w:r w:rsidRPr="00DA61A5">
        <w:rPr>
          <w:rFonts w:ascii="ＭＳ ゴシック" w:eastAsia="ＭＳ ゴシック" w:hAnsi="ＭＳ ゴシック" w:hint="eastAsia"/>
          <w:color w:val="000000" w:themeColor="text1"/>
          <w:sz w:val="24"/>
          <w:szCs w:val="24"/>
        </w:rPr>
        <w:t>・建築物等の鉄骨の組立て等作業主任者技能講習</w:t>
      </w:r>
    </w:p>
    <w:p w14:paraId="72D6CC38" w14:textId="77777777" w:rsidR="00DA61A5" w:rsidRPr="00DA61A5" w:rsidRDefault="00DA61A5" w:rsidP="00DA61A5">
      <w:pPr>
        <w:ind w:firstLineChars="300" w:firstLine="720"/>
        <w:rPr>
          <w:rFonts w:ascii="ＭＳ ゴシック" w:eastAsia="ＭＳ ゴシック" w:hAnsi="ＭＳ ゴシック"/>
          <w:color w:val="000000" w:themeColor="text1"/>
          <w:sz w:val="24"/>
          <w:szCs w:val="24"/>
        </w:rPr>
      </w:pPr>
      <w:r w:rsidRPr="00DA61A5">
        <w:rPr>
          <w:rFonts w:ascii="ＭＳ ゴシック" w:eastAsia="ＭＳ ゴシック" w:hAnsi="ＭＳ ゴシック" w:hint="eastAsia"/>
          <w:color w:val="000000" w:themeColor="text1"/>
          <w:sz w:val="24"/>
          <w:szCs w:val="24"/>
        </w:rPr>
        <w:t>・木造建築物の組立て等作業主任者技能講習</w:t>
      </w:r>
    </w:p>
    <w:p w14:paraId="35657FF3" w14:textId="77777777" w:rsidR="00DA61A5" w:rsidRPr="00DA61A5" w:rsidRDefault="00DA61A5" w:rsidP="00DA61A5">
      <w:pPr>
        <w:ind w:firstLineChars="300" w:firstLine="720"/>
        <w:rPr>
          <w:rFonts w:ascii="ＭＳ ゴシック" w:eastAsia="ＭＳ ゴシック" w:hAnsi="ＭＳ ゴシック"/>
          <w:color w:val="000000" w:themeColor="text1"/>
          <w:sz w:val="24"/>
          <w:szCs w:val="24"/>
        </w:rPr>
      </w:pPr>
      <w:r w:rsidRPr="00DA61A5">
        <w:rPr>
          <w:rFonts w:ascii="ＭＳ ゴシック" w:eastAsia="ＭＳ ゴシック" w:hAnsi="ＭＳ ゴシック" w:hint="eastAsia"/>
          <w:color w:val="000000" w:themeColor="text1"/>
          <w:sz w:val="24"/>
          <w:szCs w:val="24"/>
        </w:rPr>
        <w:t>・コンクリート造の工作物の解体等作業主任者技能講習</w:t>
      </w:r>
    </w:p>
    <w:p w14:paraId="11EA4DA5" w14:textId="77777777" w:rsidR="00DA61A5" w:rsidRPr="00DA61A5" w:rsidRDefault="00DA61A5" w:rsidP="00DA61A5">
      <w:pPr>
        <w:ind w:firstLineChars="300" w:firstLine="720"/>
        <w:rPr>
          <w:rFonts w:ascii="ＭＳ ゴシック" w:eastAsia="ＭＳ ゴシック" w:hAnsi="ＭＳ ゴシック"/>
          <w:color w:val="000000" w:themeColor="text1"/>
          <w:sz w:val="24"/>
          <w:szCs w:val="24"/>
        </w:rPr>
      </w:pPr>
      <w:r w:rsidRPr="00DA61A5">
        <w:rPr>
          <w:rFonts w:ascii="ＭＳ ゴシック" w:eastAsia="ＭＳ ゴシック" w:hAnsi="ＭＳ ゴシック" w:hint="eastAsia"/>
          <w:color w:val="000000" w:themeColor="text1"/>
          <w:sz w:val="24"/>
          <w:szCs w:val="24"/>
        </w:rPr>
        <w:t>・小型移動式クレーン運転技能講習</w:t>
      </w:r>
    </w:p>
    <w:p w14:paraId="64B1678A" w14:textId="77777777" w:rsidR="00DA61A5" w:rsidRPr="00DA61A5" w:rsidRDefault="00DA61A5" w:rsidP="00DA61A5">
      <w:pPr>
        <w:ind w:firstLineChars="300" w:firstLine="720"/>
        <w:rPr>
          <w:rFonts w:ascii="ＭＳ ゴシック" w:eastAsia="ＭＳ ゴシック" w:hAnsi="ＭＳ ゴシック"/>
          <w:color w:val="000000" w:themeColor="text1"/>
          <w:sz w:val="24"/>
          <w:szCs w:val="24"/>
        </w:rPr>
      </w:pPr>
      <w:r w:rsidRPr="00DA61A5">
        <w:rPr>
          <w:rFonts w:ascii="ＭＳ ゴシック" w:eastAsia="ＭＳ ゴシック" w:hAnsi="ＭＳ ゴシック" w:hint="eastAsia"/>
          <w:color w:val="000000" w:themeColor="text1"/>
          <w:sz w:val="24"/>
          <w:szCs w:val="24"/>
        </w:rPr>
        <w:t>・車両系建設機械（整地・運搬・積込み用及び掘削用）運転技能講習</w:t>
      </w:r>
    </w:p>
    <w:p w14:paraId="04DE069B" w14:textId="77777777" w:rsidR="00DA61A5" w:rsidRPr="00DA61A5" w:rsidRDefault="00DA61A5" w:rsidP="00DA61A5">
      <w:pPr>
        <w:ind w:firstLineChars="300" w:firstLine="720"/>
        <w:rPr>
          <w:rFonts w:ascii="ＭＳ ゴシック" w:eastAsia="ＭＳ ゴシック" w:hAnsi="ＭＳ ゴシック"/>
          <w:color w:val="000000" w:themeColor="text1"/>
          <w:sz w:val="24"/>
          <w:szCs w:val="24"/>
        </w:rPr>
      </w:pPr>
      <w:r w:rsidRPr="00DA61A5">
        <w:rPr>
          <w:rFonts w:ascii="ＭＳ ゴシック" w:eastAsia="ＭＳ ゴシック" w:hAnsi="ＭＳ ゴシック" w:hint="eastAsia"/>
          <w:color w:val="000000" w:themeColor="text1"/>
          <w:sz w:val="24"/>
          <w:szCs w:val="24"/>
        </w:rPr>
        <w:t>・車両系建設機械（解体用）運転技能講習</w:t>
      </w:r>
    </w:p>
    <w:p w14:paraId="54B02A3F" w14:textId="77777777" w:rsidR="00DA61A5" w:rsidRPr="00DA61A5" w:rsidRDefault="00DA61A5" w:rsidP="00DA61A5">
      <w:pPr>
        <w:ind w:firstLineChars="300" w:firstLine="720"/>
        <w:rPr>
          <w:rFonts w:ascii="ＭＳ ゴシック" w:eastAsia="ＭＳ ゴシック" w:hAnsi="ＭＳ ゴシック"/>
          <w:color w:val="000000" w:themeColor="text1"/>
          <w:sz w:val="24"/>
          <w:szCs w:val="24"/>
        </w:rPr>
      </w:pPr>
      <w:r w:rsidRPr="00DA61A5">
        <w:rPr>
          <w:rFonts w:ascii="ＭＳ ゴシック" w:eastAsia="ＭＳ ゴシック" w:hAnsi="ＭＳ ゴシック" w:hint="eastAsia"/>
          <w:color w:val="000000" w:themeColor="text1"/>
          <w:sz w:val="24"/>
          <w:szCs w:val="24"/>
        </w:rPr>
        <w:t>・車両系建設機械（基礎工事用）運転技能講習</w:t>
      </w:r>
    </w:p>
    <w:p w14:paraId="23AA9797" w14:textId="103FC0F0" w:rsidR="00DA61A5" w:rsidRPr="00DA61A5" w:rsidRDefault="00DA61A5" w:rsidP="00DA61A5">
      <w:pPr>
        <w:ind w:firstLineChars="300" w:firstLine="720"/>
        <w:rPr>
          <w:rFonts w:ascii="ＭＳ ゴシック" w:eastAsia="ＭＳ ゴシック" w:hAnsi="ＭＳ ゴシック"/>
          <w:color w:val="000000" w:themeColor="text1"/>
          <w:sz w:val="24"/>
          <w:szCs w:val="24"/>
        </w:rPr>
      </w:pPr>
      <w:r w:rsidRPr="00DA61A5">
        <w:rPr>
          <w:rFonts w:ascii="ＭＳ ゴシック" w:eastAsia="ＭＳ ゴシック" w:hAnsi="ＭＳ ゴシック" w:hint="eastAsia"/>
          <w:color w:val="000000" w:themeColor="text1"/>
          <w:sz w:val="24"/>
          <w:szCs w:val="24"/>
        </w:rPr>
        <w:lastRenderedPageBreak/>
        <w:t>・高所作業車運転技能講習</w:t>
      </w:r>
    </w:p>
    <w:p w14:paraId="033FA3E7" w14:textId="174A9FFF" w:rsidR="00A7620F" w:rsidRPr="00525B01" w:rsidRDefault="00DA61A5" w:rsidP="001C1153">
      <w:pPr>
        <w:ind w:firstLineChars="300" w:firstLine="720"/>
        <w:rPr>
          <w:rFonts w:ascii="ＭＳ ゴシック" w:eastAsia="ＭＳ ゴシック" w:hAnsi="ＭＳ ゴシック"/>
          <w:color w:val="000000" w:themeColor="text1"/>
          <w:sz w:val="24"/>
          <w:szCs w:val="24"/>
        </w:rPr>
      </w:pPr>
      <w:r w:rsidRPr="00DA61A5">
        <w:rPr>
          <w:rFonts w:ascii="ＭＳ ゴシック" w:eastAsia="ＭＳ ゴシック" w:hAnsi="ＭＳ ゴシック" w:hint="eastAsia"/>
          <w:color w:val="000000" w:themeColor="text1"/>
          <w:sz w:val="24"/>
          <w:szCs w:val="24"/>
        </w:rPr>
        <w:t>・ガス溶接技能講習</w:t>
      </w:r>
    </w:p>
    <w:p w14:paraId="64374534" w14:textId="5C99B329" w:rsidR="00C94054" w:rsidRPr="009A187E" w:rsidRDefault="006D68F3" w:rsidP="00DA61A5">
      <w:pPr>
        <w:ind w:leftChars="200" w:left="660" w:hangingChars="100" w:hanging="24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イ）</w:t>
      </w:r>
      <w:r w:rsidR="00BF52FB" w:rsidRPr="009A187E">
        <w:rPr>
          <w:rFonts w:ascii="ＭＳ ゴシック" w:eastAsia="ＭＳ ゴシック" w:hAnsi="ＭＳ ゴシック" w:hint="eastAsia"/>
          <w:color w:val="000000" w:themeColor="text1"/>
          <w:sz w:val="24"/>
          <w:szCs w:val="24"/>
        </w:rPr>
        <w:t>（３）の②に定める資格（レベル２の基準となっている資格）を保有していること。</w:t>
      </w:r>
    </w:p>
    <w:p w14:paraId="3766C58A" w14:textId="77777777" w:rsidR="00C94054" w:rsidRPr="009A187E" w:rsidRDefault="00BF52FB">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 xml:space="preserve">　③職長</w:t>
      </w:r>
      <w:r w:rsidRPr="009A187E">
        <w:rPr>
          <w:rFonts w:ascii="ＭＳ ゴシック" w:eastAsia="ＭＳ ゴシック" w:hAnsi="ＭＳ ゴシック"/>
          <w:color w:val="000000" w:themeColor="text1"/>
          <w:sz w:val="24"/>
          <w:szCs w:val="24"/>
        </w:rPr>
        <w:t>・班長としての</w:t>
      </w:r>
      <w:r w:rsidRPr="009A187E">
        <w:rPr>
          <w:rFonts w:ascii="ＭＳ ゴシック" w:eastAsia="ＭＳ ゴシック" w:hAnsi="ＭＳ ゴシック" w:hint="eastAsia"/>
          <w:color w:val="000000" w:themeColor="text1"/>
          <w:sz w:val="24"/>
          <w:szCs w:val="24"/>
        </w:rPr>
        <w:t>就業日数</w:t>
      </w:r>
    </w:p>
    <w:p w14:paraId="7CB51D50" w14:textId="52AF7F4C" w:rsidR="00C94054" w:rsidRDefault="00BF52FB" w:rsidP="002809B5">
      <w:pPr>
        <w:ind w:leftChars="200" w:left="42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建設キャリアアップシステムに蓄積された</w:t>
      </w:r>
      <w:r w:rsidR="005C58EC" w:rsidRPr="009A187E">
        <w:rPr>
          <w:rFonts w:ascii="ＭＳ ゴシック" w:eastAsia="ＭＳ ゴシック" w:hAnsi="ＭＳ ゴシック" w:hint="eastAsia"/>
          <w:color w:val="000000" w:themeColor="text1"/>
          <w:sz w:val="24"/>
          <w:szCs w:val="24"/>
        </w:rPr>
        <w:t>職長または</w:t>
      </w:r>
      <w:r w:rsidRPr="009A187E">
        <w:rPr>
          <w:rFonts w:ascii="ＭＳ ゴシック" w:eastAsia="ＭＳ ゴシック" w:hAnsi="ＭＳ ゴシック"/>
          <w:color w:val="000000" w:themeColor="text1"/>
          <w:sz w:val="24"/>
          <w:szCs w:val="24"/>
        </w:rPr>
        <w:t>班長</w:t>
      </w:r>
      <w:r w:rsidRPr="009A187E">
        <w:rPr>
          <w:rFonts w:ascii="ＭＳ ゴシック" w:eastAsia="ＭＳ ゴシック" w:hAnsi="ＭＳ ゴシック" w:hint="eastAsia"/>
          <w:color w:val="000000" w:themeColor="text1"/>
          <w:sz w:val="24"/>
          <w:szCs w:val="24"/>
        </w:rPr>
        <w:t>として</w:t>
      </w:r>
      <w:r w:rsidRPr="009A187E">
        <w:rPr>
          <w:rFonts w:ascii="ＭＳ ゴシック" w:eastAsia="ＭＳ ゴシック" w:hAnsi="ＭＳ ゴシック"/>
          <w:color w:val="000000" w:themeColor="text1"/>
          <w:sz w:val="24"/>
          <w:szCs w:val="24"/>
        </w:rPr>
        <w:t>の</w:t>
      </w:r>
      <w:r w:rsidRPr="009A187E">
        <w:rPr>
          <w:rFonts w:ascii="ＭＳ ゴシック" w:eastAsia="ＭＳ ゴシック" w:hAnsi="ＭＳ ゴシック" w:hint="eastAsia"/>
          <w:color w:val="000000" w:themeColor="text1"/>
          <w:sz w:val="24"/>
          <w:szCs w:val="24"/>
        </w:rPr>
        <w:t>就業日数</w:t>
      </w:r>
      <w:r w:rsidR="005C58EC" w:rsidRPr="009A187E">
        <w:rPr>
          <w:rFonts w:ascii="ＭＳ ゴシック" w:eastAsia="ＭＳ ゴシック" w:hAnsi="ＭＳ ゴシック"/>
          <w:color w:val="000000" w:themeColor="text1"/>
          <w:sz w:val="24"/>
          <w:szCs w:val="24"/>
        </w:rPr>
        <w:t>の合計</w:t>
      </w:r>
      <w:r w:rsidR="008A0077" w:rsidRPr="009A187E">
        <w:rPr>
          <w:rFonts w:ascii="ＭＳ ゴシック" w:eastAsia="ＭＳ ゴシック" w:hAnsi="ＭＳ ゴシック" w:hint="eastAsia"/>
          <w:color w:val="000000" w:themeColor="text1"/>
          <w:sz w:val="24"/>
          <w:szCs w:val="24"/>
        </w:rPr>
        <w:t>が</w:t>
      </w:r>
      <w:r w:rsidR="002809B5" w:rsidRPr="009A187E">
        <w:rPr>
          <w:rFonts w:ascii="ＭＳ ゴシック" w:eastAsia="ＭＳ ゴシック" w:hAnsi="ＭＳ ゴシック"/>
          <w:color w:val="000000" w:themeColor="text1"/>
          <w:sz w:val="24"/>
          <w:szCs w:val="24"/>
        </w:rPr>
        <w:t>430</w:t>
      </w:r>
      <w:r w:rsidR="008A0077" w:rsidRPr="009A187E">
        <w:rPr>
          <w:rFonts w:ascii="ＭＳ ゴシック" w:eastAsia="ＭＳ ゴシック" w:hAnsi="ＭＳ ゴシック" w:hint="eastAsia"/>
          <w:color w:val="000000" w:themeColor="text1"/>
          <w:sz w:val="24"/>
          <w:szCs w:val="24"/>
        </w:rPr>
        <w:t>日（</w:t>
      </w:r>
      <w:r w:rsidR="002809B5" w:rsidRPr="009A187E">
        <w:rPr>
          <w:rFonts w:ascii="ＭＳ ゴシック" w:eastAsia="ＭＳ ゴシック" w:hAnsi="ＭＳ ゴシック" w:hint="eastAsia"/>
          <w:color w:val="000000" w:themeColor="text1"/>
          <w:sz w:val="24"/>
          <w:szCs w:val="24"/>
        </w:rPr>
        <w:t>2</w:t>
      </w:r>
      <w:r w:rsidR="00C94054" w:rsidRPr="009A187E">
        <w:rPr>
          <w:rFonts w:ascii="ＭＳ ゴシック" w:eastAsia="ＭＳ ゴシック" w:hAnsi="ＭＳ ゴシック" w:hint="eastAsia"/>
          <w:color w:val="000000" w:themeColor="text1"/>
          <w:sz w:val="24"/>
          <w:szCs w:val="24"/>
        </w:rPr>
        <w:t>年</w:t>
      </w:r>
      <w:r w:rsidR="008A0077" w:rsidRPr="009A187E">
        <w:rPr>
          <w:rFonts w:ascii="ＭＳ ゴシック" w:eastAsia="ＭＳ ゴシック" w:hAnsi="ＭＳ ゴシック" w:hint="eastAsia"/>
          <w:color w:val="000000" w:themeColor="text1"/>
          <w:sz w:val="24"/>
          <w:szCs w:val="24"/>
        </w:rPr>
        <w:t>）以上である</w:t>
      </w:r>
      <w:r w:rsidR="00C94054" w:rsidRPr="009A187E">
        <w:rPr>
          <w:rFonts w:ascii="ＭＳ ゴシック" w:eastAsia="ＭＳ ゴシック" w:hAnsi="ＭＳ ゴシック" w:hint="eastAsia"/>
          <w:color w:val="000000" w:themeColor="text1"/>
          <w:sz w:val="24"/>
          <w:szCs w:val="24"/>
        </w:rPr>
        <w:t>こと。</w:t>
      </w:r>
      <w:r w:rsidR="00DA61A5">
        <w:rPr>
          <w:rFonts w:ascii="ＭＳ ゴシック" w:eastAsia="ＭＳ ゴシック" w:hAnsi="ＭＳ ゴシック" w:hint="eastAsia"/>
          <w:color w:val="000000" w:themeColor="text1"/>
          <w:sz w:val="24"/>
          <w:szCs w:val="24"/>
        </w:rPr>
        <w:t>ただし、班長については職長教育を修了した</w:t>
      </w:r>
      <w:r w:rsidR="00AD4EDE">
        <w:rPr>
          <w:rFonts w:ascii="ＭＳ ゴシック" w:eastAsia="ＭＳ ゴシック" w:hAnsi="ＭＳ ゴシック" w:hint="eastAsia"/>
          <w:color w:val="000000" w:themeColor="text1"/>
          <w:sz w:val="24"/>
          <w:szCs w:val="24"/>
        </w:rPr>
        <w:t>者</w:t>
      </w:r>
      <w:r w:rsidR="00DA61A5">
        <w:rPr>
          <w:rFonts w:ascii="ＭＳ ゴシック" w:eastAsia="ＭＳ ゴシック" w:hAnsi="ＭＳ ゴシック" w:hint="eastAsia"/>
          <w:color w:val="000000" w:themeColor="text1"/>
          <w:sz w:val="24"/>
          <w:szCs w:val="24"/>
        </w:rPr>
        <w:t>とする。</w:t>
      </w:r>
    </w:p>
    <w:p w14:paraId="4BA3B559" w14:textId="77777777" w:rsidR="002C6F01" w:rsidRPr="009A187E" w:rsidRDefault="002C6F01" w:rsidP="002809B5">
      <w:pPr>
        <w:ind w:leftChars="200" w:left="420"/>
        <w:rPr>
          <w:rFonts w:ascii="ＭＳ ゴシック" w:eastAsia="ＭＳ ゴシック" w:hAnsi="ＭＳ ゴシック"/>
          <w:color w:val="000000" w:themeColor="text1"/>
          <w:sz w:val="24"/>
          <w:szCs w:val="24"/>
        </w:rPr>
      </w:pPr>
    </w:p>
    <w:p w14:paraId="4B3292A1" w14:textId="77777777" w:rsidR="00C94054" w:rsidRPr="009A187E" w:rsidRDefault="00C94054">
      <w:pPr>
        <w:rPr>
          <w:rFonts w:ascii="ＭＳ ゴシック" w:eastAsia="ＭＳ ゴシック" w:hAnsi="ＭＳ ゴシック"/>
          <w:color w:val="000000" w:themeColor="text1"/>
          <w:sz w:val="24"/>
          <w:szCs w:val="24"/>
        </w:rPr>
      </w:pPr>
    </w:p>
    <w:p w14:paraId="6E2FFB09" w14:textId="77777777" w:rsidR="00C94054" w:rsidRPr="009A187E" w:rsidRDefault="00C94054">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（３）レベル２の基準</w:t>
      </w:r>
    </w:p>
    <w:p w14:paraId="41BE6C39" w14:textId="77777777" w:rsidR="00AD27D0" w:rsidRPr="009A187E" w:rsidRDefault="00AD27D0" w:rsidP="00AD27D0">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w:t>
      </w:r>
      <w:r w:rsidRPr="009A187E">
        <w:rPr>
          <w:rFonts w:ascii="ＭＳ ゴシック" w:eastAsia="ＭＳ ゴシック" w:hAnsi="ＭＳ ゴシック"/>
          <w:color w:val="000000" w:themeColor="text1"/>
          <w:sz w:val="24"/>
          <w:szCs w:val="24"/>
        </w:rPr>
        <w:t>考え方</w:t>
      </w:r>
      <w:r w:rsidRPr="009A187E">
        <w:rPr>
          <w:rFonts w:ascii="ＭＳ ゴシック" w:eastAsia="ＭＳ ゴシック" w:hAnsi="ＭＳ ゴシック" w:hint="eastAsia"/>
          <w:color w:val="000000" w:themeColor="text1"/>
          <w:sz w:val="24"/>
          <w:szCs w:val="24"/>
        </w:rPr>
        <w:t>】</w:t>
      </w:r>
    </w:p>
    <w:p w14:paraId="68C9D7D6" w14:textId="26DEFC69" w:rsidR="0080479F" w:rsidRPr="009A187E" w:rsidRDefault="00AD27D0" w:rsidP="0080479F">
      <w:pPr>
        <w:ind w:left="240" w:hangingChars="100" w:hanging="24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 xml:space="preserve">　</w:t>
      </w:r>
      <w:r w:rsidR="00FF7FD0">
        <w:rPr>
          <w:rFonts w:ascii="ＭＳ ゴシック" w:eastAsia="ＭＳ ゴシック" w:hAnsi="ＭＳ ゴシック" w:hint="eastAsia"/>
          <w:color w:val="000000" w:themeColor="text1"/>
          <w:sz w:val="24"/>
          <w:szCs w:val="24"/>
        </w:rPr>
        <w:t xml:space="preserve">　</w:t>
      </w:r>
      <w:r w:rsidR="0080479F" w:rsidRPr="009A187E">
        <w:rPr>
          <w:rFonts w:ascii="ＭＳ ゴシック" w:eastAsia="ＭＳ ゴシック" w:hAnsi="ＭＳ ゴシック" w:hint="eastAsia"/>
          <w:color w:val="000000" w:themeColor="text1"/>
          <w:sz w:val="24"/>
          <w:szCs w:val="24"/>
        </w:rPr>
        <w:t>就業日数</w:t>
      </w:r>
      <w:r w:rsidR="004C0123" w:rsidRPr="009A187E">
        <w:rPr>
          <w:rFonts w:ascii="ＭＳ ゴシック" w:eastAsia="ＭＳ ゴシック" w:hAnsi="ＭＳ ゴシック" w:hint="eastAsia"/>
          <w:color w:val="000000" w:themeColor="text1"/>
          <w:sz w:val="24"/>
          <w:szCs w:val="24"/>
        </w:rPr>
        <w:t>及び</w:t>
      </w:r>
      <w:r w:rsidR="0080479F" w:rsidRPr="009A187E">
        <w:rPr>
          <w:rFonts w:ascii="ＭＳ ゴシック" w:eastAsia="ＭＳ ゴシック" w:hAnsi="ＭＳ ゴシック" w:hint="eastAsia"/>
          <w:color w:val="000000" w:themeColor="text1"/>
          <w:sz w:val="24"/>
          <w:szCs w:val="24"/>
        </w:rPr>
        <w:t>保有資格については、</w:t>
      </w:r>
      <w:r w:rsidR="004C0123" w:rsidRPr="009A187E">
        <w:rPr>
          <w:rFonts w:ascii="ＭＳ ゴシック" w:eastAsia="ＭＳ ゴシック" w:hAnsi="ＭＳ ゴシック" w:hint="eastAsia"/>
          <w:color w:val="000000" w:themeColor="text1"/>
          <w:sz w:val="24"/>
          <w:szCs w:val="24"/>
        </w:rPr>
        <w:t>４.能力評価の段階に示すレベル２の技能者像に適合する要件を踏まえて</w:t>
      </w:r>
      <w:r w:rsidR="0080479F" w:rsidRPr="009A187E">
        <w:rPr>
          <w:rFonts w:ascii="ＭＳ ゴシック" w:eastAsia="ＭＳ ゴシック" w:hAnsi="ＭＳ ゴシック"/>
          <w:color w:val="000000" w:themeColor="text1"/>
          <w:sz w:val="24"/>
          <w:szCs w:val="24"/>
        </w:rPr>
        <w:t>設定</w:t>
      </w:r>
      <w:r w:rsidR="004C0123" w:rsidRPr="009A187E">
        <w:rPr>
          <w:rFonts w:ascii="ＭＳ ゴシック" w:eastAsia="ＭＳ ゴシック" w:hAnsi="ＭＳ ゴシック" w:hint="eastAsia"/>
          <w:color w:val="000000" w:themeColor="text1"/>
          <w:sz w:val="24"/>
          <w:szCs w:val="24"/>
        </w:rPr>
        <w:t>する。</w:t>
      </w:r>
    </w:p>
    <w:p w14:paraId="226A254E" w14:textId="77777777" w:rsidR="00AD27D0" w:rsidRPr="009A187E" w:rsidRDefault="00AD27D0">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w:t>
      </w:r>
      <w:r w:rsidRPr="009A187E">
        <w:rPr>
          <w:rFonts w:ascii="ＭＳ ゴシック" w:eastAsia="ＭＳ ゴシック" w:hAnsi="ＭＳ ゴシック"/>
          <w:color w:val="000000" w:themeColor="text1"/>
          <w:sz w:val="24"/>
          <w:szCs w:val="24"/>
        </w:rPr>
        <w:t>基準】</w:t>
      </w:r>
    </w:p>
    <w:p w14:paraId="5D25DEC7" w14:textId="77777777" w:rsidR="00C94054" w:rsidRPr="009A187E" w:rsidRDefault="00C94054" w:rsidP="00C94054">
      <w:pPr>
        <w:ind w:firstLineChars="100" w:firstLine="24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①</w:t>
      </w:r>
      <w:r w:rsidR="00BF52FB" w:rsidRPr="009A187E">
        <w:rPr>
          <w:rFonts w:ascii="ＭＳ ゴシック" w:eastAsia="ＭＳ ゴシック" w:hAnsi="ＭＳ ゴシック" w:hint="eastAsia"/>
          <w:color w:val="000000" w:themeColor="text1"/>
          <w:sz w:val="24"/>
          <w:szCs w:val="24"/>
        </w:rPr>
        <w:t>及び②を満たしている</w:t>
      </w:r>
      <w:r w:rsidR="00BF52FB" w:rsidRPr="009A187E">
        <w:rPr>
          <w:rFonts w:ascii="ＭＳ ゴシック" w:eastAsia="ＭＳ ゴシック" w:hAnsi="ＭＳ ゴシック"/>
          <w:color w:val="000000" w:themeColor="text1"/>
          <w:sz w:val="24"/>
          <w:szCs w:val="24"/>
        </w:rPr>
        <w:t>こと。</w:t>
      </w:r>
    </w:p>
    <w:p w14:paraId="10E0500A" w14:textId="636842EA" w:rsidR="00C94054" w:rsidRPr="00FF7FD0" w:rsidRDefault="00FF7FD0" w:rsidP="00FF7FD0">
      <w:pPr>
        <w:ind w:firstLineChars="100" w:firstLine="240"/>
        <w:rPr>
          <w:rFonts w:ascii="ＭＳ ゴシック" w:eastAsia="ＭＳ ゴシック" w:hAnsi="ＭＳ ゴシック"/>
          <w:color w:val="000000" w:themeColor="text1"/>
          <w:sz w:val="24"/>
          <w:szCs w:val="24"/>
        </w:rPr>
      </w:pPr>
      <w:r w:rsidRPr="00FF7FD0">
        <w:rPr>
          <w:rFonts w:ascii="ＭＳ ゴシック" w:eastAsia="ＭＳ ゴシック" w:hAnsi="ＭＳ ゴシック" w:hint="eastAsia"/>
          <w:color w:val="000000" w:themeColor="text1"/>
          <w:sz w:val="24"/>
          <w:szCs w:val="24"/>
        </w:rPr>
        <w:t>①</w:t>
      </w:r>
      <w:r w:rsidR="00BF52FB" w:rsidRPr="00FF7FD0">
        <w:rPr>
          <w:rFonts w:ascii="ＭＳ ゴシック" w:eastAsia="ＭＳ ゴシック" w:hAnsi="ＭＳ ゴシック" w:hint="eastAsia"/>
          <w:color w:val="000000" w:themeColor="text1"/>
          <w:sz w:val="24"/>
          <w:szCs w:val="24"/>
        </w:rPr>
        <w:t>就業日数</w:t>
      </w:r>
    </w:p>
    <w:p w14:paraId="086B37A6" w14:textId="5C627896" w:rsidR="00C94054" w:rsidRPr="009A187E" w:rsidRDefault="00BF52FB" w:rsidP="00FF7FD0">
      <w:pPr>
        <w:ind w:leftChars="100" w:left="210" w:firstLineChars="100" w:firstLine="24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建設キャリアアップシステムに蓄積された就業</w:t>
      </w:r>
      <w:r w:rsidR="006D68F3" w:rsidRPr="009A187E">
        <w:rPr>
          <w:rFonts w:ascii="ＭＳ ゴシック" w:eastAsia="ＭＳ ゴシック" w:hAnsi="ＭＳ ゴシック" w:hint="eastAsia"/>
          <w:color w:val="000000" w:themeColor="text1"/>
          <w:sz w:val="24"/>
          <w:szCs w:val="24"/>
        </w:rPr>
        <w:t>日数が645日（</w:t>
      </w:r>
      <w:r w:rsidR="00E677C4" w:rsidRPr="009A187E">
        <w:rPr>
          <w:rFonts w:ascii="ＭＳ ゴシック" w:eastAsia="ＭＳ ゴシック" w:hAnsi="ＭＳ ゴシック" w:hint="eastAsia"/>
          <w:color w:val="000000" w:themeColor="text1"/>
          <w:sz w:val="24"/>
          <w:szCs w:val="24"/>
        </w:rPr>
        <w:t>3</w:t>
      </w:r>
      <w:r w:rsidR="00C94054" w:rsidRPr="009A187E">
        <w:rPr>
          <w:rFonts w:ascii="ＭＳ ゴシック" w:eastAsia="ＭＳ ゴシック" w:hAnsi="ＭＳ ゴシック" w:hint="eastAsia"/>
          <w:color w:val="000000" w:themeColor="text1"/>
          <w:sz w:val="24"/>
          <w:szCs w:val="24"/>
        </w:rPr>
        <w:t>年</w:t>
      </w:r>
      <w:r w:rsidR="006D68F3" w:rsidRPr="009A187E">
        <w:rPr>
          <w:rFonts w:ascii="ＭＳ ゴシック" w:eastAsia="ＭＳ ゴシック" w:hAnsi="ＭＳ ゴシック" w:hint="eastAsia"/>
          <w:color w:val="000000" w:themeColor="text1"/>
          <w:sz w:val="24"/>
          <w:szCs w:val="24"/>
        </w:rPr>
        <w:t>）</w:t>
      </w:r>
      <w:r w:rsidR="00C94054" w:rsidRPr="009A187E">
        <w:rPr>
          <w:rFonts w:ascii="ＭＳ ゴシック" w:eastAsia="ＭＳ ゴシック" w:hAnsi="ＭＳ ゴシック" w:hint="eastAsia"/>
          <w:color w:val="000000" w:themeColor="text1"/>
          <w:sz w:val="24"/>
          <w:szCs w:val="24"/>
        </w:rPr>
        <w:t>以上であること。</w:t>
      </w:r>
    </w:p>
    <w:p w14:paraId="14428EA2" w14:textId="2F19DDDA" w:rsidR="00C94054" w:rsidRPr="00FF7FD0" w:rsidRDefault="00FF7FD0" w:rsidP="00FF7FD0">
      <w:pPr>
        <w:ind w:firstLineChars="100" w:firstLine="240"/>
        <w:rPr>
          <w:rFonts w:ascii="ＭＳ ゴシック" w:eastAsia="ＭＳ ゴシック" w:hAnsi="ＭＳ ゴシック"/>
          <w:color w:val="000000" w:themeColor="text1"/>
          <w:sz w:val="24"/>
          <w:szCs w:val="24"/>
        </w:rPr>
      </w:pPr>
      <w:r w:rsidRPr="00FF7FD0">
        <w:rPr>
          <w:rFonts w:ascii="ＭＳ ゴシック" w:eastAsia="ＭＳ ゴシック" w:hAnsi="ＭＳ ゴシック" w:hint="eastAsia"/>
          <w:color w:val="000000" w:themeColor="text1"/>
          <w:sz w:val="24"/>
          <w:szCs w:val="24"/>
        </w:rPr>
        <w:t>②</w:t>
      </w:r>
      <w:r w:rsidR="00C94054" w:rsidRPr="00FF7FD0">
        <w:rPr>
          <w:rFonts w:ascii="ＭＳ ゴシック" w:eastAsia="ＭＳ ゴシック" w:hAnsi="ＭＳ ゴシック" w:hint="eastAsia"/>
          <w:color w:val="000000" w:themeColor="text1"/>
          <w:sz w:val="24"/>
          <w:szCs w:val="24"/>
        </w:rPr>
        <w:t>保有資格</w:t>
      </w:r>
    </w:p>
    <w:p w14:paraId="59E92C6B" w14:textId="4D4DC1FF" w:rsidR="003915CE" w:rsidRPr="003915CE" w:rsidRDefault="003915CE" w:rsidP="003915CE">
      <w:pPr>
        <w:ind w:left="240" w:firstLineChars="100" w:firstLine="240"/>
        <w:rPr>
          <w:rFonts w:ascii="ＭＳ ゴシック" w:eastAsia="ＭＳ ゴシック" w:hAnsi="ＭＳ ゴシック"/>
          <w:color w:val="000000" w:themeColor="text1"/>
          <w:sz w:val="24"/>
          <w:szCs w:val="24"/>
        </w:rPr>
      </w:pPr>
      <w:r w:rsidRPr="003915CE">
        <w:rPr>
          <w:rFonts w:ascii="ＭＳ ゴシック" w:eastAsia="ＭＳ ゴシック" w:hAnsi="ＭＳ ゴシック" w:hint="eastAsia"/>
          <w:color w:val="000000" w:themeColor="text1"/>
          <w:sz w:val="24"/>
          <w:szCs w:val="24"/>
        </w:rPr>
        <w:t>玉掛</w:t>
      </w:r>
      <w:r w:rsidR="004D397E">
        <w:rPr>
          <w:rFonts w:ascii="ＭＳ ゴシック" w:eastAsia="ＭＳ ゴシック" w:hAnsi="ＭＳ ゴシック" w:hint="eastAsia"/>
          <w:color w:val="000000" w:themeColor="text1"/>
          <w:sz w:val="24"/>
          <w:szCs w:val="24"/>
        </w:rPr>
        <w:t>け</w:t>
      </w:r>
      <w:r w:rsidRPr="003915CE">
        <w:rPr>
          <w:rFonts w:ascii="ＭＳ ゴシック" w:eastAsia="ＭＳ ゴシック" w:hAnsi="ＭＳ ゴシック" w:hint="eastAsia"/>
          <w:color w:val="000000" w:themeColor="text1"/>
          <w:sz w:val="24"/>
          <w:szCs w:val="24"/>
        </w:rPr>
        <w:t>技能講習</w:t>
      </w:r>
      <w:r>
        <w:rPr>
          <w:rFonts w:ascii="ＭＳ ゴシック" w:eastAsia="ＭＳ ゴシック" w:hAnsi="ＭＳ ゴシック" w:hint="eastAsia"/>
          <w:color w:val="000000" w:themeColor="text1"/>
          <w:sz w:val="24"/>
          <w:szCs w:val="24"/>
        </w:rPr>
        <w:t>、職長・安全衛生責任者</w:t>
      </w:r>
      <w:r w:rsidR="000C16D2">
        <w:rPr>
          <w:rFonts w:ascii="ＭＳ ゴシック" w:eastAsia="ＭＳ ゴシック" w:hAnsi="ＭＳ ゴシック" w:hint="eastAsia"/>
          <w:color w:val="000000" w:themeColor="text1"/>
          <w:sz w:val="24"/>
          <w:szCs w:val="24"/>
        </w:rPr>
        <w:t>教育</w:t>
      </w:r>
      <w:r>
        <w:rPr>
          <w:rFonts w:ascii="ＭＳ ゴシック" w:eastAsia="ＭＳ ゴシック" w:hAnsi="ＭＳ ゴシック" w:hint="eastAsia"/>
          <w:color w:val="000000" w:themeColor="text1"/>
          <w:sz w:val="24"/>
          <w:szCs w:val="24"/>
        </w:rPr>
        <w:t>の資格ほか以下に掲げる資格のいずれか</w:t>
      </w:r>
      <w:r w:rsidR="00123171">
        <w:rPr>
          <w:rFonts w:ascii="ＭＳ ゴシック" w:eastAsia="ＭＳ ゴシック" w:hAnsi="ＭＳ ゴシック" w:hint="eastAsia"/>
          <w:color w:val="000000" w:themeColor="text1"/>
          <w:sz w:val="24"/>
          <w:szCs w:val="24"/>
        </w:rPr>
        <w:t>を</w:t>
      </w:r>
      <w:r>
        <w:rPr>
          <w:rFonts w:ascii="ＭＳ ゴシック" w:eastAsia="ＭＳ ゴシック" w:hAnsi="ＭＳ ゴシック" w:hint="eastAsia"/>
          <w:color w:val="000000" w:themeColor="text1"/>
          <w:sz w:val="24"/>
          <w:szCs w:val="24"/>
        </w:rPr>
        <w:t>保有していること。</w:t>
      </w:r>
    </w:p>
    <w:p w14:paraId="336CE3D1" w14:textId="6DA78373" w:rsidR="00FF7FD0" w:rsidRPr="00FF7FD0" w:rsidRDefault="002809B5" w:rsidP="00FF7FD0">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color w:val="000000" w:themeColor="text1"/>
          <w:sz w:val="24"/>
          <w:szCs w:val="24"/>
        </w:rPr>
        <w:t xml:space="preserve">　　</w:t>
      </w:r>
      <w:r w:rsidR="00FF7FD0" w:rsidRPr="00FF7FD0">
        <w:rPr>
          <w:rFonts w:ascii="ＭＳ ゴシック" w:eastAsia="ＭＳ ゴシック" w:hAnsi="ＭＳ ゴシック" w:hint="eastAsia"/>
          <w:color w:val="000000" w:themeColor="text1"/>
          <w:sz w:val="24"/>
          <w:szCs w:val="24"/>
        </w:rPr>
        <w:t>・足場の組立て等作業主任者技能講習</w:t>
      </w:r>
    </w:p>
    <w:p w14:paraId="736C8D1C" w14:textId="77777777" w:rsidR="00FF7FD0" w:rsidRPr="00FF7FD0" w:rsidRDefault="00FF7FD0" w:rsidP="00F302AA">
      <w:pPr>
        <w:ind w:firstLineChars="200" w:firstLine="480"/>
        <w:rPr>
          <w:rFonts w:ascii="ＭＳ ゴシック" w:eastAsia="ＭＳ ゴシック" w:hAnsi="ＭＳ ゴシック"/>
          <w:color w:val="000000" w:themeColor="text1"/>
          <w:sz w:val="24"/>
          <w:szCs w:val="24"/>
        </w:rPr>
      </w:pPr>
      <w:r w:rsidRPr="00FF7FD0">
        <w:rPr>
          <w:rFonts w:ascii="ＭＳ ゴシック" w:eastAsia="ＭＳ ゴシック" w:hAnsi="ＭＳ ゴシック" w:hint="eastAsia"/>
          <w:color w:val="000000" w:themeColor="text1"/>
          <w:sz w:val="24"/>
          <w:szCs w:val="24"/>
        </w:rPr>
        <w:t>・型枠支保工の組立て等作業主任者技能講習</w:t>
      </w:r>
    </w:p>
    <w:p w14:paraId="266E5041" w14:textId="77777777" w:rsidR="00FF7FD0" w:rsidRPr="00FF7FD0" w:rsidRDefault="00FF7FD0" w:rsidP="00F302AA">
      <w:pPr>
        <w:ind w:firstLineChars="200" w:firstLine="480"/>
        <w:rPr>
          <w:rFonts w:ascii="ＭＳ ゴシック" w:eastAsia="ＭＳ ゴシック" w:hAnsi="ＭＳ ゴシック"/>
          <w:color w:val="000000" w:themeColor="text1"/>
          <w:sz w:val="24"/>
          <w:szCs w:val="24"/>
        </w:rPr>
      </w:pPr>
      <w:r w:rsidRPr="00FF7FD0">
        <w:rPr>
          <w:rFonts w:ascii="ＭＳ ゴシック" w:eastAsia="ＭＳ ゴシック" w:hAnsi="ＭＳ ゴシック" w:hint="eastAsia"/>
          <w:color w:val="000000" w:themeColor="text1"/>
          <w:sz w:val="24"/>
          <w:szCs w:val="24"/>
        </w:rPr>
        <w:t>・地山の掘削及び土止め支保工作業主任者技能講習</w:t>
      </w:r>
    </w:p>
    <w:p w14:paraId="7109826F" w14:textId="77777777" w:rsidR="00FF7FD0" w:rsidRPr="00FF7FD0" w:rsidRDefault="00FF7FD0" w:rsidP="00F302AA">
      <w:pPr>
        <w:ind w:firstLineChars="200" w:firstLine="480"/>
        <w:rPr>
          <w:rFonts w:ascii="ＭＳ ゴシック" w:eastAsia="ＭＳ ゴシック" w:hAnsi="ＭＳ ゴシック"/>
          <w:color w:val="000000" w:themeColor="text1"/>
          <w:sz w:val="24"/>
          <w:szCs w:val="24"/>
        </w:rPr>
      </w:pPr>
      <w:r w:rsidRPr="00FF7FD0">
        <w:rPr>
          <w:rFonts w:ascii="ＭＳ ゴシック" w:eastAsia="ＭＳ ゴシック" w:hAnsi="ＭＳ ゴシック" w:hint="eastAsia"/>
          <w:color w:val="000000" w:themeColor="text1"/>
          <w:sz w:val="24"/>
          <w:szCs w:val="24"/>
        </w:rPr>
        <w:t>・建築物等の鉄骨の組立て等作業主任者技能講習</w:t>
      </w:r>
    </w:p>
    <w:p w14:paraId="14DDDEB4" w14:textId="77777777" w:rsidR="00FF7FD0" w:rsidRPr="00FF7FD0" w:rsidRDefault="00FF7FD0" w:rsidP="00F302AA">
      <w:pPr>
        <w:ind w:firstLineChars="200" w:firstLine="480"/>
        <w:rPr>
          <w:rFonts w:ascii="ＭＳ ゴシック" w:eastAsia="ＭＳ ゴシック" w:hAnsi="ＭＳ ゴシック"/>
          <w:color w:val="000000" w:themeColor="text1"/>
          <w:sz w:val="24"/>
          <w:szCs w:val="24"/>
        </w:rPr>
      </w:pPr>
      <w:r w:rsidRPr="00FF7FD0">
        <w:rPr>
          <w:rFonts w:ascii="ＭＳ ゴシック" w:eastAsia="ＭＳ ゴシック" w:hAnsi="ＭＳ ゴシック" w:hint="eastAsia"/>
          <w:color w:val="000000" w:themeColor="text1"/>
          <w:sz w:val="24"/>
          <w:szCs w:val="24"/>
        </w:rPr>
        <w:t>・木造建築物の組立て等作業主任者技能講習</w:t>
      </w:r>
    </w:p>
    <w:p w14:paraId="1EB554F7" w14:textId="77777777" w:rsidR="00FF7FD0" w:rsidRPr="00FF7FD0" w:rsidRDefault="00FF7FD0" w:rsidP="00F302AA">
      <w:pPr>
        <w:ind w:firstLineChars="200" w:firstLine="480"/>
        <w:rPr>
          <w:rFonts w:ascii="ＭＳ ゴシック" w:eastAsia="ＭＳ ゴシック" w:hAnsi="ＭＳ ゴシック"/>
          <w:color w:val="000000" w:themeColor="text1"/>
          <w:sz w:val="24"/>
          <w:szCs w:val="24"/>
        </w:rPr>
      </w:pPr>
      <w:r w:rsidRPr="00FF7FD0">
        <w:rPr>
          <w:rFonts w:ascii="ＭＳ ゴシック" w:eastAsia="ＭＳ ゴシック" w:hAnsi="ＭＳ ゴシック" w:hint="eastAsia"/>
          <w:color w:val="000000" w:themeColor="text1"/>
          <w:sz w:val="24"/>
          <w:szCs w:val="24"/>
        </w:rPr>
        <w:t>・コンクリート造の工作物の解体等作業主任者技能講習</w:t>
      </w:r>
    </w:p>
    <w:p w14:paraId="2D895CB3" w14:textId="77777777" w:rsidR="00FF7FD0" w:rsidRPr="00FF7FD0" w:rsidRDefault="00FF7FD0" w:rsidP="00F302AA">
      <w:pPr>
        <w:ind w:firstLineChars="200" w:firstLine="480"/>
        <w:rPr>
          <w:rFonts w:ascii="ＭＳ ゴシック" w:eastAsia="ＭＳ ゴシック" w:hAnsi="ＭＳ ゴシック"/>
          <w:color w:val="000000" w:themeColor="text1"/>
          <w:sz w:val="24"/>
          <w:szCs w:val="24"/>
        </w:rPr>
      </w:pPr>
      <w:r w:rsidRPr="00FF7FD0">
        <w:rPr>
          <w:rFonts w:ascii="ＭＳ ゴシック" w:eastAsia="ＭＳ ゴシック" w:hAnsi="ＭＳ ゴシック" w:hint="eastAsia"/>
          <w:color w:val="000000" w:themeColor="text1"/>
          <w:sz w:val="24"/>
          <w:szCs w:val="24"/>
        </w:rPr>
        <w:t>・小型移動式クレーン運転技能講習</w:t>
      </w:r>
    </w:p>
    <w:p w14:paraId="09B6181F" w14:textId="77777777" w:rsidR="00FF7FD0" w:rsidRPr="00FF7FD0" w:rsidRDefault="00FF7FD0" w:rsidP="00F302AA">
      <w:pPr>
        <w:ind w:firstLineChars="200" w:firstLine="480"/>
        <w:rPr>
          <w:rFonts w:ascii="ＭＳ ゴシック" w:eastAsia="ＭＳ ゴシック" w:hAnsi="ＭＳ ゴシック"/>
          <w:color w:val="000000" w:themeColor="text1"/>
          <w:sz w:val="24"/>
          <w:szCs w:val="24"/>
        </w:rPr>
      </w:pPr>
      <w:r w:rsidRPr="00FF7FD0">
        <w:rPr>
          <w:rFonts w:ascii="ＭＳ ゴシック" w:eastAsia="ＭＳ ゴシック" w:hAnsi="ＭＳ ゴシック" w:hint="eastAsia"/>
          <w:color w:val="000000" w:themeColor="text1"/>
          <w:sz w:val="24"/>
          <w:szCs w:val="24"/>
        </w:rPr>
        <w:t>・車両系建設機械（整地・運搬・積込み用及び掘削用）運転技能講習</w:t>
      </w:r>
    </w:p>
    <w:p w14:paraId="29C80F9D" w14:textId="77777777" w:rsidR="00FF7FD0" w:rsidRPr="00FF7FD0" w:rsidRDefault="00FF7FD0" w:rsidP="00F302AA">
      <w:pPr>
        <w:ind w:firstLineChars="200" w:firstLine="480"/>
        <w:rPr>
          <w:rFonts w:ascii="ＭＳ ゴシック" w:eastAsia="ＭＳ ゴシック" w:hAnsi="ＭＳ ゴシック"/>
          <w:color w:val="000000" w:themeColor="text1"/>
          <w:sz w:val="24"/>
          <w:szCs w:val="24"/>
        </w:rPr>
      </w:pPr>
      <w:r w:rsidRPr="00FF7FD0">
        <w:rPr>
          <w:rFonts w:ascii="ＭＳ ゴシック" w:eastAsia="ＭＳ ゴシック" w:hAnsi="ＭＳ ゴシック" w:hint="eastAsia"/>
          <w:color w:val="000000" w:themeColor="text1"/>
          <w:sz w:val="24"/>
          <w:szCs w:val="24"/>
        </w:rPr>
        <w:t>・車両系建設機械（解体用）運転技能講習</w:t>
      </w:r>
    </w:p>
    <w:p w14:paraId="7B0BD645" w14:textId="77777777" w:rsidR="00FF7FD0" w:rsidRPr="00FF7FD0" w:rsidRDefault="00FF7FD0" w:rsidP="00F302AA">
      <w:pPr>
        <w:ind w:firstLineChars="200" w:firstLine="480"/>
        <w:rPr>
          <w:rFonts w:ascii="ＭＳ ゴシック" w:eastAsia="ＭＳ ゴシック" w:hAnsi="ＭＳ ゴシック"/>
          <w:color w:val="000000" w:themeColor="text1"/>
          <w:sz w:val="24"/>
          <w:szCs w:val="24"/>
        </w:rPr>
      </w:pPr>
      <w:r w:rsidRPr="00FF7FD0">
        <w:rPr>
          <w:rFonts w:ascii="ＭＳ ゴシック" w:eastAsia="ＭＳ ゴシック" w:hAnsi="ＭＳ ゴシック" w:hint="eastAsia"/>
          <w:color w:val="000000" w:themeColor="text1"/>
          <w:sz w:val="24"/>
          <w:szCs w:val="24"/>
        </w:rPr>
        <w:t>・車両系建設機械（基礎工事用）運転技能講習</w:t>
      </w:r>
    </w:p>
    <w:p w14:paraId="102805E9" w14:textId="77777777" w:rsidR="00FF7FD0" w:rsidRPr="00FF7FD0" w:rsidRDefault="00FF7FD0" w:rsidP="00F302AA">
      <w:pPr>
        <w:ind w:firstLineChars="200" w:firstLine="480"/>
        <w:rPr>
          <w:rFonts w:ascii="ＭＳ ゴシック" w:eastAsia="ＭＳ ゴシック" w:hAnsi="ＭＳ ゴシック"/>
          <w:color w:val="000000" w:themeColor="text1"/>
          <w:sz w:val="24"/>
          <w:szCs w:val="24"/>
        </w:rPr>
      </w:pPr>
      <w:r w:rsidRPr="00FF7FD0">
        <w:rPr>
          <w:rFonts w:ascii="ＭＳ ゴシック" w:eastAsia="ＭＳ ゴシック" w:hAnsi="ＭＳ ゴシック" w:hint="eastAsia"/>
          <w:color w:val="000000" w:themeColor="text1"/>
          <w:sz w:val="24"/>
          <w:szCs w:val="24"/>
        </w:rPr>
        <w:t>・高所作業車運転技能講習</w:t>
      </w:r>
    </w:p>
    <w:p w14:paraId="2A7C481B" w14:textId="6A778466" w:rsidR="00123171" w:rsidRPr="00525B01" w:rsidRDefault="00FF7FD0" w:rsidP="00F302AA">
      <w:pPr>
        <w:ind w:firstLineChars="200" w:firstLine="480"/>
        <w:rPr>
          <w:rFonts w:ascii="ＭＳ ゴシック" w:eastAsia="ＭＳ ゴシック" w:hAnsi="ＭＳ ゴシック"/>
          <w:color w:val="000000" w:themeColor="text1"/>
          <w:sz w:val="24"/>
          <w:szCs w:val="24"/>
        </w:rPr>
      </w:pPr>
      <w:r w:rsidRPr="00FF7FD0">
        <w:rPr>
          <w:rFonts w:ascii="ＭＳ ゴシック" w:eastAsia="ＭＳ ゴシック" w:hAnsi="ＭＳ ゴシック" w:hint="eastAsia"/>
          <w:color w:val="000000" w:themeColor="text1"/>
          <w:sz w:val="24"/>
          <w:szCs w:val="24"/>
        </w:rPr>
        <w:t>・ガス溶接技能講習</w:t>
      </w:r>
    </w:p>
    <w:p w14:paraId="7BFA4BDA" w14:textId="7CE6F06C" w:rsidR="009E53C7" w:rsidRPr="00123171" w:rsidRDefault="009E53C7" w:rsidP="001C1153">
      <w:pPr>
        <w:rPr>
          <w:rFonts w:ascii="ＭＳ ゴシック" w:eastAsia="ＭＳ ゴシック" w:hAnsi="ＭＳ ゴシック"/>
          <w:color w:val="000000" w:themeColor="text1"/>
          <w:sz w:val="24"/>
          <w:szCs w:val="24"/>
        </w:rPr>
      </w:pPr>
    </w:p>
    <w:p w14:paraId="42FE3E17" w14:textId="77777777" w:rsidR="00C94054" w:rsidRPr="009A187E" w:rsidRDefault="00C94054" w:rsidP="00C94054">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（４）レベル１の基準</w:t>
      </w:r>
    </w:p>
    <w:p w14:paraId="2EA0CD40" w14:textId="77777777" w:rsidR="00AD27D0" w:rsidRPr="009A187E" w:rsidRDefault="00AD27D0" w:rsidP="00C94054">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w:t>
      </w:r>
      <w:r w:rsidRPr="009A187E">
        <w:rPr>
          <w:rFonts w:ascii="ＭＳ ゴシック" w:eastAsia="ＭＳ ゴシック" w:hAnsi="ＭＳ ゴシック"/>
          <w:color w:val="000000" w:themeColor="text1"/>
          <w:sz w:val="24"/>
          <w:szCs w:val="24"/>
        </w:rPr>
        <w:t>基準】</w:t>
      </w:r>
    </w:p>
    <w:p w14:paraId="0C6F335A" w14:textId="710208E4" w:rsidR="00747005" w:rsidRPr="009A187E" w:rsidRDefault="00C94054" w:rsidP="004C0123">
      <w:pPr>
        <w:ind w:leftChars="100" w:left="21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 xml:space="preserve">　建設キャリアアップシステムに技能者登録をされ、かつ、レベル２から４までの</w:t>
      </w:r>
      <w:r w:rsidR="00123171">
        <w:rPr>
          <w:rFonts w:ascii="ＭＳ ゴシック" w:eastAsia="ＭＳ ゴシック" w:hAnsi="ＭＳ ゴシック"/>
          <w:color w:val="000000" w:themeColor="text1"/>
          <w:sz w:val="24"/>
          <w:szCs w:val="24"/>
        </w:rPr>
        <w:t xml:space="preserve">　</w:t>
      </w:r>
      <w:r w:rsidR="00123171">
        <w:rPr>
          <w:rFonts w:ascii="ＭＳ ゴシック" w:eastAsia="ＭＳ ゴシック" w:hAnsi="ＭＳ ゴシック"/>
          <w:color w:val="000000" w:themeColor="text1"/>
          <w:sz w:val="24"/>
          <w:szCs w:val="24"/>
        </w:rPr>
        <w:lastRenderedPageBreak/>
        <w:t>判定を受けていない技術者とする。</w:t>
      </w:r>
    </w:p>
    <w:p w14:paraId="2111B932" w14:textId="18565D20" w:rsidR="00BF52FB" w:rsidRPr="009A187E" w:rsidRDefault="00BF52FB" w:rsidP="00747005">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 xml:space="preserve">　</w:t>
      </w:r>
      <w:r w:rsidR="004C0123" w:rsidRPr="009A187E">
        <w:rPr>
          <w:rFonts w:ascii="ＭＳ ゴシック" w:eastAsia="ＭＳ ゴシック" w:hAnsi="ＭＳ ゴシック" w:hint="eastAsia"/>
          <w:color w:val="000000" w:themeColor="text1"/>
          <w:sz w:val="24"/>
          <w:szCs w:val="24"/>
        </w:rPr>
        <w:t xml:space="preserve">　なお、</w:t>
      </w:r>
      <w:r w:rsidRPr="009A187E">
        <w:rPr>
          <w:rFonts w:ascii="ＭＳ ゴシック" w:eastAsia="ＭＳ ゴシック" w:hAnsi="ＭＳ ゴシック" w:hint="eastAsia"/>
          <w:color w:val="000000" w:themeColor="text1"/>
          <w:sz w:val="24"/>
          <w:szCs w:val="24"/>
        </w:rPr>
        <w:t>各レベルの基準の内容</w:t>
      </w:r>
      <w:r w:rsidRPr="009A187E">
        <w:rPr>
          <w:rFonts w:ascii="ＭＳ ゴシック" w:eastAsia="ＭＳ ゴシック" w:hAnsi="ＭＳ ゴシック"/>
          <w:color w:val="000000" w:themeColor="text1"/>
          <w:sz w:val="24"/>
          <w:szCs w:val="24"/>
        </w:rPr>
        <w:t>について</w:t>
      </w:r>
      <w:r w:rsidRPr="009A187E">
        <w:rPr>
          <w:rFonts w:ascii="ＭＳ ゴシック" w:eastAsia="ＭＳ ゴシック" w:hAnsi="ＭＳ ゴシック" w:hint="eastAsia"/>
          <w:color w:val="000000" w:themeColor="text1"/>
          <w:sz w:val="24"/>
          <w:szCs w:val="24"/>
        </w:rPr>
        <w:t>は、</w:t>
      </w:r>
      <w:r w:rsidRPr="009A187E">
        <w:rPr>
          <w:rFonts w:ascii="ＭＳ ゴシック" w:eastAsia="ＭＳ ゴシック" w:hAnsi="ＭＳ ゴシック"/>
          <w:color w:val="000000" w:themeColor="text1"/>
          <w:sz w:val="24"/>
          <w:szCs w:val="24"/>
        </w:rPr>
        <w:t>別表に一覧として示す。</w:t>
      </w:r>
    </w:p>
    <w:p w14:paraId="3FFA812A" w14:textId="77777777" w:rsidR="00BF52FB" w:rsidRPr="009A187E" w:rsidRDefault="00BF52FB" w:rsidP="00747005">
      <w:pPr>
        <w:rPr>
          <w:rFonts w:ascii="ＭＳ ゴシック" w:eastAsia="ＭＳ ゴシック" w:hAnsi="ＭＳ ゴシック"/>
          <w:color w:val="000000" w:themeColor="text1"/>
          <w:sz w:val="24"/>
          <w:szCs w:val="24"/>
        </w:rPr>
      </w:pPr>
    </w:p>
    <w:p w14:paraId="083A0579" w14:textId="77777777" w:rsidR="00BF52FB" w:rsidRPr="009A187E" w:rsidRDefault="00D81B7A" w:rsidP="00BF52FB">
      <w:pPr>
        <w:rPr>
          <w:rFonts w:ascii="ＭＳ ゴシック" w:eastAsia="ＭＳ ゴシック" w:hAnsi="ＭＳ ゴシック"/>
          <w:color w:val="000000" w:themeColor="text1"/>
          <w:sz w:val="24"/>
          <w:szCs w:val="24"/>
          <w:bdr w:val="single" w:sz="4" w:space="0" w:color="auto"/>
        </w:rPr>
      </w:pPr>
      <w:r w:rsidRPr="009A187E">
        <w:rPr>
          <w:rFonts w:ascii="ＭＳ ゴシック" w:eastAsia="ＭＳ ゴシック" w:hAnsi="ＭＳ ゴシック" w:hint="eastAsia"/>
          <w:color w:val="000000" w:themeColor="text1"/>
          <w:sz w:val="24"/>
          <w:szCs w:val="24"/>
          <w:bdr w:val="single" w:sz="4" w:space="0" w:color="auto"/>
        </w:rPr>
        <w:t>６</w:t>
      </w:r>
      <w:r w:rsidR="00ED7729" w:rsidRPr="009A187E">
        <w:rPr>
          <w:rFonts w:ascii="ＭＳ ゴシック" w:eastAsia="ＭＳ ゴシック" w:hAnsi="ＭＳ ゴシック" w:hint="eastAsia"/>
          <w:color w:val="000000" w:themeColor="text1"/>
          <w:sz w:val="24"/>
          <w:szCs w:val="24"/>
          <w:bdr w:val="single" w:sz="4" w:space="0" w:color="auto"/>
        </w:rPr>
        <w:t>．システム利用開始</w:t>
      </w:r>
      <w:r w:rsidR="00BF52FB" w:rsidRPr="009A187E">
        <w:rPr>
          <w:rFonts w:ascii="ＭＳ ゴシック" w:eastAsia="ＭＳ ゴシック" w:hAnsi="ＭＳ ゴシック" w:hint="eastAsia"/>
          <w:color w:val="000000" w:themeColor="text1"/>
          <w:sz w:val="24"/>
          <w:szCs w:val="24"/>
          <w:bdr w:val="single" w:sz="4" w:space="0" w:color="auto"/>
        </w:rPr>
        <w:t>前の経験の評価</w:t>
      </w:r>
    </w:p>
    <w:p w14:paraId="34F0A4EF" w14:textId="6C375F16" w:rsidR="00BF52FB" w:rsidRPr="009A187E" w:rsidRDefault="00D81B7A" w:rsidP="00F302AA">
      <w:pPr>
        <w:ind w:firstLineChars="100" w:firstLine="24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５</w:t>
      </w:r>
      <w:r w:rsidR="00BF52FB" w:rsidRPr="009A187E">
        <w:rPr>
          <w:rFonts w:ascii="ＭＳ ゴシック" w:eastAsia="ＭＳ ゴシック" w:hAnsi="ＭＳ ゴシック" w:hint="eastAsia"/>
          <w:color w:val="000000" w:themeColor="text1"/>
          <w:sz w:val="24"/>
          <w:szCs w:val="24"/>
        </w:rPr>
        <w:t>．の</w:t>
      </w:r>
      <w:r w:rsidR="000E4BEC" w:rsidRPr="009A187E">
        <w:rPr>
          <w:rFonts w:ascii="ＭＳ ゴシック" w:eastAsia="ＭＳ ゴシック" w:hAnsi="ＭＳ ゴシック" w:hint="eastAsia"/>
          <w:color w:val="000000" w:themeColor="text1"/>
          <w:sz w:val="24"/>
          <w:szCs w:val="24"/>
        </w:rPr>
        <w:t>規定</w:t>
      </w:r>
      <w:r w:rsidR="00BF52FB" w:rsidRPr="009A187E">
        <w:rPr>
          <w:rFonts w:ascii="ＭＳ ゴシック" w:eastAsia="ＭＳ ゴシック" w:hAnsi="ＭＳ ゴシック" w:hint="eastAsia"/>
          <w:color w:val="000000" w:themeColor="text1"/>
          <w:sz w:val="24"/>
          <w:szCs w:val="24"/>
        </w:rPr>
        <w:t>にかかわらず、就業日数及び</w:t>
      </w:r>
      <w:r w:rsidR="00BF52FB" w:rsidRPr="009A187E">
        <w:rPr>
          <w:rFonts w:ascii="ＭＳ ゴシック" w:eastAsia="ＭＳ ゴシック" w:hAnsi="ＭＳ ゴシック"/>
          <w:color w:val="000000" w:themeColor="text1"/>
          <w:sz w:val="24"/>
          <w:szCs w:val="24"/>
        </w:rPr>
        <w:t>職長しての</w:t>
      </w:r>
      <w:r w:rsidR="00BF52FB" w:rsidRPr="009A187E">
        <w:rPr>
          <w:rFonts w:ascii="ＭＳ ゴシック" w:eastAsia="ＭＳ ゴシック" w:hAnsi="ＭＳ ゴシック" w:hint="eastAsia"/>
          <w:color w:val="000000" w:themeColor="text1"/>
          <w:sz w:val="24"/>
          <w:szCs w:val="24"/>
        </w:rPr>
        <w:t>就業日数</w:t>
      </w:r>
      <w:r w:rsidR="00BF52FB" w:rsidRPr="009A187E">
        <w:rPr>
          <w:rFonts w:ascii="ＭＳ ゴシック" w:eastAsia="ＭＳ ゴシック" w:hAnsi="ＭＳ ゴシック"/>
          <w:color w:val="000000" w:themeColor="text1"/>
          <w:sz w:val="24"/>
          <w:szCs w:val="24"/>
        </w:rPr>
        <w:t>については、当面の</w:t>
      </w:r>
      <w:r w:rsidR="00BF52FB" w:rsidRPr="009A187E">
        <w:rPr>
          <w:rFonts w:ascii="ＭＳ ゴシック" w:eastAsia="ＭＳ ゴシック" w:hAnsi="ＭＳ ゴシック" w:hint="eastAsia"/>
          <w:color w:val="000000" w:themeColor="text1"/>
          <w:sz w:val="24"/>
          <w:szCs w:val="24"/>
        </w:rPr>
        <w:t>間</w:t>
      </w:r>
      <w:r w:rsidR="00BF52FB" w:rsidRPr="009A187E">
        <w:rPr>
          <w:rFonts w:ascii="ＭＳ ゴシック" w:eastAsia="ＭＳ ゴシック" w:hAnsi="ＭＳ ゴシック"/>
          <w:color w:val="000000" w:themeColor="text1"/>
          <w:sz w:val="24"/>
          <w:szCs w:val="24"/>
        </w:rPr>
        <w:t>、建設キャリア</w:t>
      </w:r>
      <w:r w:rsidR="00BF52FB" w:rsidRPr="009A187E">
        <w:rPr>
          <w:rFonts w:ascii="ＭＳ ゴシック" w:eastAsia="ＭＳ ゴシック" w:hAnsi="ＭＳ ゴシック" w:hint="eastAsia"/>
          <w:color w:val="000000" w:themeColor="text1"/>
          <w:sz w:val="24"/>
          <w:szCs w:val="24"/>
        </w:rPr>
        <w:t>アップシステムに</w:t>
      </w:r>
      <w:r w:rsidR="00BF52FB" w:rsidRPr="009A187E">
        <w:rPr>
          <w:rFonts w:ascii="ＭＳ ゴシック" w:eastAsia="ＭＳ ゴシック" w:hAnsi="ＭＳ ゴシック"/>
          <w:color w:val="000000" w:themeColor="text1"/>
          <w:sz w:val="24"/>
          <w:szCs w:val="24"/>
        </w:rPr>
        <w:t>蓄積された情報に加えて、所属事業者等による経歴証明により</w:t>
      </w:r>
      <w:r w:rsidR="00BF52FB" w:rsidRPr="009A187E">
        <w:rPr>
          <w:rFonts w:ascii="ＭＳ ゴシック" w:eastAsia="ＭＳ ゴシック" w:hAnsi="ＭＳ ゴシック" w:hint="eastAsia"/>
          <w:color w:val="000000" w:themeColor="text1"/>
          <w:sz w:val="24"/>
          <w:szCs w:val="24"/>
        </w:rPr>
        <w:t>証明された日数も</w:t>
      </w:r>
      <w:r w:rsidR="00BF52FB" w:rsidRPr="009A187E">
        <w:rPr>
          <w:rFonts w:ascii="ＭＳ ゴシック" w:eastAsia="ＭＳ ゴシック" w:hAnsi="ＭＳ ゴシック"/>
          <w:color w:val="000000" w:themeColor="text1"/>
          <w:sz w:val="24"/>
          <w:szCs w:val="24"/>
        </w:rPr>
        <w:t>活用する。</w:t>
      </w:r>
    </w:p>
    <w:p w14:paraId="0EF44496" w14:textId="77777777" w:rsidR="00C94054" w:rsidRPr="009A187E" w:rsidRDefault="00BF52FB" w:rsidP="00F302AA">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 xml:space="preserve">　</w:t>
      </w:r>
      <w:r w:rsidRPr="009A187E">
        <w:rPr>
          <w:rFonts w:ascii="ＭＳ ゴシック" w:eastAsia="ＭＳ ゴシック" w:hAnsi="ＭＳ ゴシック"/>
          <w:color w:val="000000" w:themeColor="text1"/>
          <w:sz w:val="24"/>
          <w:szCs w:val="24"/>
        </w:rPr>
        <w:t>具体的な活用方法については、</w:t>
      </w:r>
      <w:r w:rsidR="002809B5" w:rsidRPr="009A187E">
        <w:rPr>
          <w:rFonts w:ascii="ＭＳ ゴシック" w:eastAsia="ＭＳ ゴシック" w:hAnsi="ＭＳ ゴシック" w:hint="eastAsia"/>
          <w:color w:val="000000" w:themeColor="text1"/>
          <w:sz w:val="24"/>
          <w:szCs w:val="24"/>
        </w:rPr>
        <w:t>とび</w:t>
      </w:r>
      <w:r w:rsidRPr="009A187E">
        <w:rPr>
          <w:rFonts w:ascii="ＭＳ ゴシック" w:eastAsia="ＭＳ ゴシック" w:hAnsi="ＭＳ ゴシック"/>
          <w:color w:val="000000" w:themeColor="text1"/>
          <w:sz w:val="24"/>
          <w:szCs w:val="24"/>
        </w:rPr>
        <w:t>技能者能力評価実施</w:t>
      </w:r>
      <w:r w:rsidR="000E4BEC" w:rsidRPr="009A187E">
        <w:rPr>
          <w:rFonts w:ascii="ＭＳ ゴシック" w:eastAsia="ＭＳ ゴシック" w:hAnsi="ＭＳ ゴシック" w:hint="eastAsia"/>
          <w:color w:val="000000" w:themeColor="text1"/>
          <w:sz w:val="24"/>
          <w:szCs w:val="24"/>
        </w:rPr>
        <w:t>規程</w:t>
      </w:r>
      <w:r w:rsidRPr="009A187E">
        <w:rPr>
          <w:rFonts w:ascii="ＭＳ ゴシック" w:eastAsia="ＭＳ ゴシック" w:hAnsi="ＭＳ ゴシック" w:hint="eastAsia"/>
          <w:color w:val="000000" w:themeColor="text1"/>
          <w:sz w:val="24"/>
          <w:szCs w:val="24"/>
        </w:rPr>
        <w:t>に定めるところによる。</w:t>
      </w:r>
    </w:p>
    <w:p w14:paraId="4BF7E736" w14:textId="77777777" w:rsidR="001E4C27" w:rsidRPr="009A187E" w:rsidRDefault="001E4C27" w:rsidP="00C94054">
      <w:pPr>
        <w:rPr>
          <w:rFonts w:ascii="ＭＳ ゴシック" w:eastAsia="ＭＳ ゴシック" w:hAnsi="ＭＳ ゴシック"/>
          <w:color w:val="000000" w:themeColor="text1"/>
          <w:sz w:val="24"/>
          <w:szCs w:val="24"/>
        </w:rPr>
      </w:pPr>
    </w:p>
    <w:p w14:paraId="006DEFB8" w14:textId="77777777" w:rsidR="001E4C27" w:rsidRPr="009A187E" w:rsidRDefault="001E4C27" w:rsidP="00C94054">
      <w:pPr>
        <w:rPr>
          <w:rFonts w:ascii="ＭＳ ゴシック" w:eastAsia="ＭＳ ゴシック" w:hAnsi="ＭＳ ゴシック"/>
          <w:color w:val="000000" w:themeColor="text1"/>
          <w:sz w:val="24"/>
          <w:szCs w:val="24"/>
          <w:bdr w:val="single" w:sz="4" w:space="0" w:color="auto"/>
        </w:rPr>
      </w:pPr>
      <w:r w:rsidRPr="009A187E">
        <w:rPr>
          <w:rFonts w:ascii="ＭＳ ゴシック" w:eastAsia="ＭＳ ゴシック" w:hAnsi="ＭＳ ゴシック" w:hint="eastAsia"/>
          <w:color w:val="000000" w:themeColor="text1"/>
          <w:sz w:val="24"/>
          <w:szCs w:val="24"/>
          <w:bdr w:val="single" w:sz="4" w:space="0" w:color="auto"/>
        </w:rPr>
        <w:t>７．</w:t>
      </w:r>
      <w:r w:rsidRPr="009A187E">
        <w:rPr>
          <w:rFonts w:ascii="ＭＳ ゴシック" w:eastAsia="ＭＳ ゴシック" w:hAnsi="ＭＳ ゴシック"/>
          <w:color w:val="000000" w:themeColor="text1"/>
          <w:sz w:val="24"/>
          <w:szCs w:val="24"/>
          <w:bdr w:val="single" w:sz="4" w:space="0" w:color="auto"/>
        </w:rPr>
        <w:t>その他</w:t>
      </w:r>
    </w:p>
    <w:p w14:paraId="149204F1" w14:textId="2347C77B" w:rsidR="00C713F8" w:rsidRDefault="00C713F8" w:rsidP="00F302AA">
      <w:pPr>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szCs w:val="24"/>
        </w:rPr>
        <w:t xml:space="preserve">　</w:t>
      </w:r>
      <w:r w:rsidR="000E25C1" w:rsidRPr="009A187E">
        <w:rPr>
          <w:rFonts w:ascii="ＭＳ ゴシック" w:eastAsia="ＭＳ ゴシック" w:hAnsi="ＭＳ ゴシック" w:hint="eastAsia"/>
          <w:color w:val="000000" w:themeColor="text1"/>
          <w:sz w:val="24"/>
          <w:szCs w:val="24"/>
        </w:rPr>
        <w:t>とび</w:t>
      </w:r>
      <w:r w:rsidRPr="009A187E">
        <w:rPr>
          <w:rFonts w:ascii="ＭＳ ゴシック" w:eastAsia="ＭＳ ゴシック" w:hAnsi="ＭＳ ゴシック"/>
          <w:color w:val="000000" w:themeColor="text1"/>
          <w:sz w:val="24"/>
          <w:szCs w:val="24"/>
        </w:rPr>
        <w:t>技能者能力評価実施規程</w:t>
      </w:r>
      <w:r w:rsidRPr="009A187E">
        <w:rPr>
          <w:rFonts w:ascii="ＭＳ ゴシック" w:eastAsia="ＭＳ ゴシック" w:hAnsi="ＭＳ ゴシック" w:hint="eastAsia"/>
          <w:color w:val="000000" w:themeColor="text1"/>
          <w:sz w:val="24"/>
          <w:szCs w:val="24"/>
        </w:rPr>
        <w:t>に</w:t>
      </w:r>
      <w:r w:rsidRPr="009A187E">
        <w:rPr>
          <w:rFonts w:ascii="ＭＳ ゴシック" w:eastAsia="ＭＳ ゴシック" w:hAnsi="ＭＳ ゴシック"/>
          <w:color w:val="000000" w:themeColor="text1"/>
          <w:sz w:val="24"/>
          <w:szCs w:val="24"/>
        </w:rPr>
        <w:t>定める評価実施</w:t>
      </w:r>
      <w:r w:rsidRPr="009A187E">
        <w:rPr>
          <w:rFonts w:ascii="ＭＳ ゴシック" w:eastAsia="ＭＳ ゴシック" w:hAnsi="ＭＳ ゴシック" w:hint="eastAsia"/>
          <w:color w:val="000000" w:themeColor="text1"/>
          <w:sz w:val="24"/>
          <w:szCs w:val="24"/>
        </w:rPr>
        <w:t>の開始時期</w:t>
      </w:r>
      <w:r w:rsidRPr="009A187E">
        <w:rPr>
          <w:rFonts w:ascii="ＭＳ ゴシック" w:eastAsia="ＭＳ ゴシック" w:hAnsi="ＭＳ ゴシック"/>
          <w:color w:val="000000" w:themeColor="text1"/>
          <w:sz w:val="24"/>
          <w:szCs w:val="24"/>
        </w:rPr>
        <w:t>よりも前に</w:t>
      </w:r>
      <w:r w:rsidR="005B6EE6" w:rsidRPr="009A187E">
        <w:rPr>
          <w:rFonts w:ascii="ＭＳ ゴシック" w:eastAsia="ＭＳ ゴシック" w:hAnsi="ＭＳ ゴシック" w:hint="eastAsia"/>
          <w:color w:val="000000" w:themeColor="text1"/>
          <w:sz w:val="24"/>
          <w:szCs w:val="24"/>
        </w:rPr>
        <w:t>、</w:t>
      </w:r>
      <w:r w:rsidRPr="009A187E">
        <w:rPr>
          <w:rFonts w:ascii="ＭＳ ゴシック" w:eastAsia="ＭＳ ゴシック" w:hAnsi="ＭＳ ゴシック" w:hint="eastAsia"/>
          <w:color w:val="000000" w:themeColor="text1"/>
          <w:sz w:val="24"/>
          <w:szCs w:val="24"/>
        </w:rPr>
        <w:t>一般財団</w:t>
      </w:r>
      <w:r w:rsidR="00974471">
        <w:rPr>
          <w:rFonts w:ascii="ＭＳ ゴシック" w:eastAsia="ＭＳ ゴシック" w:hAnsi="ＭＳ ゴシック"/>
          <w:color w:val="000000" w:themeColor="text1"/>
          <w:sz w:val="24"/>
          <w:szCs w:val="24"/>
        </w:rPr>
        <w:t>法人建設業</w:t>
      </w:r>
      <w:r w:rsidR="0081043A">
        <w:rPr>
          <w:rFonts w:ascii="ＭＳ ゴシック" w:eastAsia="ＭＳ ゴシック" w:hAnsi="ＭＳ ゴシック"/>
          <w:color w:val="000000" w:themeColor="text1"/>
          <w:sz w:val="24"/>
          <w:szCs w:val="24"/>
        </w:rPr>
        <w:t>振興基金に</w:t>
      </w:r>
      <w:r w:rsidR="00C96A56">
        <w:rPr>
          <w:rFonts w:ascii="ＭＳ ゴシック" w:eastAsia="ＭＳ ゴシック" w:hAnsi="ＭＳ ゴシック"/>
          <w:color w:val="000000" w:themeColor="text1"/>
          <w:sz w:val="24"/>
          <w:szCs w:val="24"/>
        </w:rPr>
        <w:t>対して技能者登録の申請を行なった者であって</w:t>
      </w:r>
      <w:r w:rsidRPr="009A187E">
        <w:rPr>
          <w:rFonts w:ascii="ＭＳ ゴシック" w:eastAsia="ＭＳ ゴシック" w:hAnsi="ＭＳ ゴシック" w:hint="eastAsia"/>
          <w:color w:val="000000" w:themeColor="text1"/>
          <w:sz w:val="24"/>
          <w:szCs w:val="24"/>
        </w:rPr>
        <w:t>登録</w:t>
      </w:r>
      <w:r w:rsidR="002809B5" w:rsidRPr="009A187E">
        <w:rPr>
          <w:rFonts w:ascii="ＭＳ ゴシック" w:eastAsia="ＭＳ ゴシック" w:hAnsi="ＭＳ ゴシック" w:hint="eastAsia"/>
          <w:color w:val="000000" w:themeColor="text1"/>
          <w:sz w:val="24"/>
          <w:szCs w:val="24"/>
        </w:rPr>
        <w:t>鳶・土工</w:t>
      </w:r>
      <w:r w:rsidR="000941E0">
        <w:rPr>
          <w:rFonts w:ascii="ＭＳ ゴシック" w:eastAsia="ＭＳ ゴシック" w:hAnsi="ＭＳ ゴシック" w:hint="eastAsia"/>
          <w:color w:val="000000" w:themeColor="text1"/>
          <w:sz w:val="24"/>
          <w:szCs w:val="24"/>
        </w:rPr>
        <w:t>基幹</w:t>
      </w:r>
      <w:r w:rsidRPr="009A187E">
        <w:rPr>
          <w:rFonts w:ascii="ＭＳ ゴシック" w:eastAsia="ＭＳ ゴシック" w:hAnsi="ＭＳ ゴシック" w:hint="eastAsia"/>
          <w:color w:val="000000" w:themeColor="text1"/>
          <w:sz w:val="24"/>
          <w:szCs w:val="24"/>
        </w:rPr>
        <w:t>技能者の資格を有しているために一般財団法人建設業振興基金からゴールドのキャリアアップカードを交付された者については、</w:t>
      </w:r>
      <w:r w:rsidR="005B6EE6" w:rsidRPr="009A187E">
        <w:rPr>
          <w:rFonts w:ascii="ＭＳ ゴシック" w:eastAsia="ＭＳ ゴシック" w:hAnsi="ＭＳ ゴシック" w:hint="eastAsia"/>
          <w:color w:val="000000" w:themeColor="text1"/>
          <w:sz w:val="24"/>
          <w:szCs w:val="24"/>
        </w:rPr>
        <w:t>レベル</w:t>
      </w:r>
      <w:r w:rsidR="005B6EE6" w:rsidRPr="009A187E">
        <w:rPr>
          <w:rFonts w:ascii="ＭＳ ゴシック" w:eastAsia="ＭＳ ゴシック" w:hAnsi="ＭＳ ゴシック"/>
          <w:color w:val="000000" w:themeColor="text1"/>
          <w:sz w:val="24"/>
          <w:szCs w:val="24"/>
        </w:rPr>
        <w:t>４の</w:t>
      </w:r>
      <w:r w:rsidR="005B6EE6" w:rsidRPr="009A187E">
        <w:rPr>
          <w:rFonts w:ascii="ＭＳ ゴシック" w:eastAsia="ＭＳ ゴシック" w:hAnsi="ＭＳ ゴシック" w:hint="eastAsia"/>
          <w:color w:val="000000" w:themeColor="text1"/>
          <w:sz w:val="24"/>
          <w:szCs w:val="24"/>
        </w:rPr>
        <w:t>基準を満たしているものと</w:t>
      </w:r>
      <w:r w:rsidR="0081591C" w:rsidRPr="009A187E">
        <w:rPr>
          <w:rFonts w:ascii="ＭＳ ゴシック" w:eastAsia="ＭＳ ゴシック" w:hAnsi="ＭＳ ゴシック" w:hint="eastAsia"/>
          <w:color w:val="000000" w:themeColor="text1"/>
          <w:sz w:val="24"/>
          <w:szCs w:val="24"/>
        </w:rPr>
        <w:t>して</w:t>
      </w:r>
      <w:r w:rsidR="005B6EE6" w:rsidRPr="009A187E">
        <w:rPr>
          <w:rFonts w:ascii="ＭＳ ゴシック" w:eastAsia="ＭＳ ゴシック" w:hAnsi="ＭＳ ゴシック"/>
          <w:color w:val="000000" w:themeColor="text1"/>
          <w:sz w:val="24"/>
          <w:szCs w:val="24"/>
        </w:rPr>
        <w:t>取り扱う。</w:t>
      </w:r>
    </w:p>
    <w:p w14:paraId="64B469CD" w14:textId="77613B62" w:rsidR="00102FC6" w:rsidRDefault="00102FC6">
      <w:pPr>
        <w:widowControl/>
        <w:jc w:val="left"/>
        <w:rPr>
          <w:rFonts w:ascii="ＭＳ ゴシック" w:eastAsia="ＭＳ ゴシック" w:hAnsi="ＭＳ ゴシック"/>
          <w:color w:val="000000" w:themeColor="text1"/>
          <w:sz w:val="24"/>
          <w:szCs w:val="24"/>
        </w:rPr>
      </w:pPr>
      <w:r>
        <w:rPr>
          <w:rFonts w:ascii="ＭＳ ゴシック" w:eastAsia="ＭＳ ゴシック" w:hAnsi="ＭＳ ゴシック"/>
          <w:color w:val="000000" w:themeColor="text1"/>
          <w:sz w:val="24"/>
          <w:szCs w:val="24"/>
        </w:rPr>
        <w:br w:type="page"/>
      </w:r>
    </w:p>
    <w:p w14:paraId="4B60126E" w14:textId="475183B8" w:rsidR="003E05AF" w:rsidRPr="009A187E" w:rsidRDefault="00FE70F5" w:rsidP="002C742B">
      <w:pPr>
        <w:widowControl/>
        <w:jc w:val="left"/>
        <w:rPr>
          <w:rFonts w:ascii="ＭＳ ゴシック" w:eastAsia="ＭＳ ゴシック" w:hAnsi="ＭＳ ゴシック"/>
          <w:color w:val="000000" w:themeColor="text1"/>
          <w:sz w:val="24"/>
        </w:rPr>
      </w:pPr>
      <w:r w:rsidRPr="009A187E">
        <w:rPr>
          <w:rFonts w:ascii="ＭＳ ゴシック" w:eastAsia="ＭＳ ゴシック" w:hAnsi="ＭＳ ゴシック" w:hint="eastAsia"/>
          <w:color w:val="000000" w:themeColor="text1"/>
          <w:sz w:val="24"/>
        </w:rPr>
        <w:lastRenderedPageBreak/>
        <w:t>【</w:t>
      </w:r>
      <w:r w:rsidR="00BF52FB" w:rsidRPr="009A187E">
        <w:rPr>
          <w:rFonts w:ascii="ＭＳ ゴシック" w:eastAsia="ＭＳ ゴシック" w:hAnsi="ＭＳ ゴシック" w:hint="eastAsia"/>
          <w:color w:val="000000" w:themeColor="text1"/>
          <w:sz w:val="24"/>
        </w:rPr>
        <w:t>別</w:t>
      </w:r>
      <w:r w:rsidRPr="009A187E">
        <w:rPr>
          <w:rFonts w:ascii="ＭＳ ゴシック" w:eastAsia="ＭＳ ゴシック" w:hAnsi="ＭＳ ゴシック" w:hint="eastAsia"/>
          <w:color w:val="000000" w:themeColor="text1"/>
          <w:sz w:val="24"/>
        </w:rPr>
        <w:t>表】</w:t>
      </w:r>
      <w:r w:rsidR="00BF52FB" w:rsidRPr="009A187E">
        <w:rPr>
          <w:rFonts w:ascii="ＭＳ ゴシック" w:eastAsia="ＭＳ ゴシック" w:hAnsi="ＭＳ ゴシック" w:hint="eastAsia"/>
          <w:color w:val="000000" w:themeColor="text1"/>
          <w:sz w:val="24"/>
        </w:rPr>
        <w:t>レベル１～４の基準</w:t>
      </w:r>
      <w:r w:rsidR="00DD6D78" w:rsidRPr="009A187E">
        <w:rPr>
          <w:rFonts w:ascii="ＭＳ ゴシック" w:eastAsia="ＭＳ ゴシック" w:hAnsi="ＭＳ ゴシック" w:hint="eastAsia"/>
          <w:color w:val="000000" w:themeColor="text1"/>
          <w:sz w:val="24"/>
        </w:rPr>
        <w:t>の一覧</w:t>
      </w:r>
    </w:p>
    <w:tbl>
      <w:tblPr>
        <w:tblStyle w:val="a3"/>
        <w:tblW w:w="0" w:type="auto"/>
        <w:tblLook w:val="04A0" w:firstRow="1" w:lastRow="0" w:firstColumn="1" w:lastColumn="0" w:noHBand="0" w:noVBand="1"/>
      </w:tblPr>
      <w:tblGrid>
        <w:gridCol w:w="1227"/>
        <w:gridCol w:w="2657"/>
        <w:gridCol w:w="3215"/>
        <w:gridCol w:w="1961"/>
      </w:tblGrid>
      <w:tr w:rsidR="007874B1" w:rsidRPr="009A187E" w14:paraId="346AB02E" w14:textId="77777777" w:rsidTr="00C63202">
        <w:tc>
          <w:tcPr>
            <w:tcW w:w="1242" w:type="dxa"/>
          </w:tcPr>
          <w:p w14:paraId="3FAFD370" w14:textId="77777777" w:rsidR="003E05AF" w:rsidRPr="009A187E" w:rsidRDefault="003E05AF">
            <w:pPr>
              <w:rPr>
                <w:rFonts w:ascii="ＭＳ ゴシック" w:eastAsia="ＭＳ ゴシック" w:hAnsi="ＭＳ ゴシック"/>
                <w:color w:val="000000" w:themeColor="text1"/>
                <w:sz w:val="24"/>
              </w:rPr>
            </w:pPr>
          </w:p>
        </w:tc>
        <w:tc>
          <w:tcPr>
            <w:tcW w:w="2694" w:type="dxa"/>
          </w:tcPr>
          <w:p w14:paraId="574F427B" w14:textId="77777777" w:rsidR="003E05AF" w:rsidRPr="009A187E" w:rsidRDefault="00BF52FB">
            <w:pPr>
              <w:rPr>
                <w:rFonts w:ascii="ＭＳ ゴシック" w:eastAsia="ＭＳ ゴシック" w:hAnsi="ＭＳ ゴシック"/>
                <w:color w:val="000000" w:themeColor="text1"/>
                <w:sz w:val="24"/>
              </w:rPr>
            </w:pPr>
            <w:r w:rsidRPr="009A187E">
              <w:rPr>
                <w:rFonts w:ascii="ＭＳ ゴシック" w:eastAsia="ＭＳ ゴシック" w:hAnsi="ＭＳ ゴシック" w:hint="eastAsia"/>
                <w:color w:val="000000" w:themeColor="text1"/>
                <w:sz w:val="24"/>
              </w:rPr>
              <w:t>就業日数</w:t>
            </w:r>
          </w:p>
        </w:tc>
        <w:tc>
          <w:tcPr>
            <w:tcW w:w="3260" w:type="dxa"/>
          </w:tcPr>
          <w:p w14:paraId="16B65DE0" w14:textId="77777777" w:rsidR="003E05AF" w:rsidRPr="009A187E" w:rsidRDefault="003E05AF">
            <w:pPr>
              <w:rPr>
                <w:rFonts w:ascii="ＭＳ ゴシック" w:eastAsia="ＭＳ ゴシック" w:hAnsi="ＭＳ ゴシック"/>
                <w:color w:val="000000" w:themeColor="text1"/>
                <w:sz w:val="24"/>
              </w:rPr>
            </w:pPr>
            <w:r w:rsidRPr="009A187E">
              <w:rPr>
                <w:rFonts w:ascii="ＭＳ ゴシック" w:eastAsia="ＭＳ ゴシック" w:hAnsi="ＭＳ ゴシック" w:hint="eastAsia"/>
                <w:color w:val="000000" w:themeColor="text1"/>
                <w:sz w:val="24"/>
              </w:rPr>
              <w:t>保有資格</w:t>
            </w:r>
          </w:p>
        </w:tc>
        <w:tc>
          <w:tcPr>
            <w:tcW w:w="1984" w:type="dxa"/>
          </w:tcPr>
          <w:p w14:paraId="6D3C1125" w14:textId="3F278A65" w:rsidR="003E05AF" w:rsidRPr="009A187E" w:rsidRDefault="00BF52FB" w:rsidP="00F302AA">
            <w:pPr>
              <w:rPr>
                <w:rFonts w:ascii="ＭＳ ゴシック" w:eastAsia="ＭＳ ゴシック" w:hAnsi="ＭＳ ゴシック"/>
                <w:color w:val="000000" w:themeColor="text1"/>
                <w:sz w:val="24"/>
              </w:rPr>
            </w:pPr>
            <w:r w:rsidRPr="009A187E">
              <w:rPr>
                <w:rFonts w:ascii="ＭＳ ゴシック" w:eastAsia="ＭＳ ゴシック" w:hAnsi="ＭＳ ゴシック" w:hint="eastAsia"/>
                <w:color w:val="000000" w:themeColor="text1"/>
                <w:sz w:val="24"/>
              </w:rPr>
              <w:t>職長としての</w:t>
            </w:r>
            <w:r w:rsidRPr="009A187E">
              <w:rPr>
                <w:rFonts w:ascii="ＭＳ ゴシック" w:eastAsia="ＭＳ ゴシック" w:hAnsi="ＭＳ ゴシック"/>
                <w:color w:val="000000" w:themeColor="text1"/>
                <w:sz w:val="24"/>
              </w:rPr>
              <w:t>就業</w:t>
            </w:r>
            <w:r w:rsidRPr="009A187E">
              <w:rPr>
                <w:rFonts w:ascii="ＭＳ ゴシック" w:eastAsia="ＭＳ ゴシック" w:hAnsi="ＭＳ ゴシック" w:hint="eastAsia"/>
                <w:color w:val="000000" w:themeColor="text1"/>
                <w:sz w:val="24"/>
              </w:rPr>
              <w:t>日数</w:t>
            </w:r>
          </w:p>
        </w:tc>
      </w:tr>
      <w:tr w:rsidR="007874B1" w:rsidRPr="009A187E" w14:paraId="36AC18AE" w14:textId="77777777" w:rsidTr="00C63202">
        <w:tc>
          <w:tcPr>
            <w:tcW w:w="1242" w:type="dxa"/>
          </w:tcPr>
          <w:p w14:paraId="7BF59260" w14:textId="77777777" w:rsidR="003E05AF" w:rsidRPr="009A187E" w:rsidRDefault="00FE70F5">
            <w:pPr>
              <w:rPr>
                <w:rFonts w:ascii="ＭＳ ゴシック" w:eastAsia="ＭＳ ゴシック" w:hAnsi="ＭＳ ゴシック"/>
                <w:color w:val="000000" w:themeColor="text1"/>
                <w:sz w:val="24"/>
              </w:rPr>
            </w:pPr>
            <w:r w:rsidRPr="009A187E">
              <w:rPr>
                <w:rFonts w:ascii="ＭＳ ゴシック" w:eastAsia="ＭＳ ゴシック" w:hAnsi="ＭＳ ゴシック"/>
                <w:color w:val="000000" w:themeColor="text1"/>
                <w:sz w:val="24"/>
              </w:rPr>
              <w:t>レベル４</w:t>
            </w:r>
          </w:p>
        </w:tc>
        <w:tc>
          <w:tcPr>
            <w:tcW w:w="2694" w:type="dxa"/>
          </w:tcPr>
          <w:p w14:paraId="16FD5986" w14:textId="1E69158D" w:rsidR="003E05AF" w:rsidRPr="00404283" w:rsidRDefault="00FE70F5" w:rsidP="008775A4">
            <w:pPr>
              <w:rPr>
                <w:rFonts w:ascii="ＭＳ ゴシック" w:eastAsia="ＭＳ ゴシック" w:hAnsi="ＭＳ ゴシック"/>
                <w:color w:val="000000" w:themeColor="text1"/>
                <w:sz w:val="24"/>
              </w:rPr>
            </w:pPr>
            <w:r w:rsidRPr="00CF70D7">
              <w:rPr>
                <w:rFonts w:ascii="ＭＳ ゴシック" w:eastAsia="ＭＳ ゴシック" w:hAnsi="ＭＳ ゴシック"/>
                <w:color w:val="000000" w:themeColor="text1"/>
                <w:sz w:val="24"/>
              </w:rPr>
              <w:t>就業</w:t>
            </w:r>
            <w:r w:rsidR="006D68F3" w:rsidRPr="00CF70D7">
              <w:rPr>
                <w:rFonts w:ascii="ＭＳ ゴシック" w:eastAsia="ＭＳ ゴシック" w:hAnsi="ＭＳ ゴシック" w:hint="eastAsia"/>
                <w:color w:val="000000" w:themeColor="text1"/>
                <w:sz w:val="24"/>
              </w:rPr>
              <w:t>日数が</w:t>
            </w:r>
            <w:r w:rsidR="00617052">
              <w:rPr>
                <w:rFonts w:ascii="ＭＳ ゴシック" w:eastAsia="ＭＳ ゴシック" w:hAnsi="ＭＳ ゴシック" w:hint="eastAsia"/>
                <w:color w:val="000000" w:themeColor="text1"/>
                <w:sz w:val="24"/>
              </w:rPr>
              <w:t>2</w:t>
            </w:r>
            <w:r w:rsidR="004D397E">
              <w:rPr>
                <w:rFonts w:ascii="ＭＳ ゴシック" w:eastAsia="ＭＳ ゴシック" w:hAnsi="ＭＳ ゴシック" w:hint="eastAsia"/>
                <w:color w:val="000000" w:themeColor="text1"/>
                <w:sz w:val="24"/>
              </w:rPr>
              <w:t>,</w:t>
            </w:r>
            <w:r w:rsidR="00617052">
              <w:rPr>
                <w:rFonts w:ascii="ＭＳ ゴシック" w:eastAsia="ＭＳ ゴシック" w:hAnsi="ＭＳ ゴシック" w:hint="eastAsia"/>
                <w:color w:val="000000" w:themeColor="text1"/>
                <w:sz w:val="24"/>
              </w:rPr>
              <w:t>580</w:t>
            </w:r>
            <w:r w:rsidR="004F33BF" w:rsidRPr="00CF70D7">
              <w:rPr>
                <w:rFonts w:ascii="ＭＳ ゴシック" w:eastAsia="ＭＳ ゴシック" w:hAnsi="ＭＳ ゴシック" w:hint="eastAsia"/>
                <w:color w:val="000000" w:themeColor="text1"/>
                <w:sz w:val="24"/>
              </w:rPr>
              <w:t>日</w:t>
            </w:r>
            <w:r w:rsidR="006D68F3" w:rsidRPr="00CF70D7">
              <w:rPr>
                <w:rFonts w:ascii="ＭＳ ゴシック" w:eastAsia="ＭＳ ゴシック" w:hAnsi="ＭＳ ゴシック" w:hint="eastAsia"/>
                <w:color w:val="000000" w:themeColor="text1"/>
                <w:sz w:val="24"/>
              </w:rPr>
              <w:t>（</w:t>
            </w:r>
            <w:r w:rsidR="008775A4" w:rsidRPr="00CF70D7">
              <w:rPr>
                <w:rFonts w:ascii="ＭＳ ゴシック" w:eastAsia="ＭＳ ゴシック" w:hAnsi="ＭＳ ゴシック"/>
                <w:color w:val="000000" w:themeColor="text1"/>
                <w:sz w:val="24"/>
              </w:rPr>
              <w:t>1</w:t>
            </w:r>
            <w:r w:rsidR="000941E0">
              <w:rPr>
                <w:rFonts w:ascii="ＭＳ ゴシック" w:eastAsia="ＭＳ ゴシック" w:hAnsi="ＭＳ ゴシック" w:hint="eastAsia"/>
                <w:color w:val="000000" w:themeColor="text1"/>
                <w:sz w:val="24"/>
              </w:rPr>
              <w:t>2</w:t>
            </w:r>
            <w:r w:rsidR="006D68F3" w:rsidRPr="00CF70D7">
              <w:rPr>
                <w:rFonts w:ascii="ＭＳ ゴシック" w:eastAsia="ＭＳ ゴシック" w:hAnsi="ＭＳ ゴシック" w:hint="eastAsia"/>
                <w:color w:val="000000" w:themeColor="text1"/>
                <w:sz w:val="24"/>
              </w:rPr>
              <w:t>年）以上であること。</w:t>
            </w:r>
          </w:p>
        </w:tc>
        <w:tc>
          <w:tcPr>
            <w:tcW w:w="3260" w:type="dxa"/>
          </w:tcPr>
          <w:p w14:paraId="10602BD8" w14:textId="77777777" w:rsidR="00CF6185" w:rsidRPr="009A187E" w:rsidRDefault="000E4BEC">
            <w:pPr>
              <w:rPr>
                <w:rFonts w:ascii="ＭＳ ゴシック" w:eastAsia="ＭＳ ゴシック" w:hAnsi="ＭＳ ゴシック"/>
                <w:color w:val="000000" w:themeColor="text1"/>
                <w:sz w:val="24"/>
              </w:rPr>
            </w:pPr>
            <w:r w:rsidRPr="009A187E">
              <w:rPr>
                <w:rFonts w:ascii="ＭＳ ゴシック" w:eastAsia="ＭＳ ゴシック" w:hAnsi="ＭＳ ゴシック" w:hint="eastAsia"/>
                <w:color w:val="000000" w:themeColor="text1"/>
                <w:sz w:val="24"/>
              </w:rPr>
              <w:t>●</w:t>
            </w:r>
            <w:r w:rsidR="00CF6185" w:rsidRPr="009A187E">
              <w:rPr>
                <w:rFonts w:ascii="ＭＳ ゴシック" w:eastAsia="ＭＳ ゴシック" w:hAnsi="ＭＳ ゴシック"/>
                <w:color w:val="000000" w:themeColor="text1"/>
                <w:sz w:val="24"/>
              </w:rPr>
              <w:t>登録</w:t>
            </w:r>
            <w:r w:rsidR="008775A4" w:rsidRPr="009A187E">
              <w:rPr>
                <w:rFonts w:ascii="ＭＳ ゴシック" w:eastAsia="ＭＳ ゴシック" w:hAnsi="ＭＳ ゴシック" w:hint="eastAsia"/>
                <w:color w:val="000000" w:themeColor="text1"/>
                <w:sz w:val="24"/>
              </w:rPr>
              <w:t>鳶・土工</w:t>
            </w:r>
            <w:r w:rsidR="00CF6185" w:rsidRPr="009A187E">
              <w:rPr>
                <w:rFonts w:ascii="ＭＳ ゴシック" w:eastAsia="ＭＳ ゴシック" w:hAnsi="ＭＳ ゴシック"/>
                <w:color w:val="000000" w:themeColor="text1"/>
                <w:sz w:val="24"/>
              </w:rPr>
              <w:t>基幹技能者</w:t>
            </w:r>
          </w:p>
          <w:p w14:paraId="547EBFDB" w14:textId="77777777" w:rsidR="00280886" w:rsidRPr="009A187E" w:rsidRDefault="000E4BEC" w:rsidP="00404283">
            <w:pPr>
              <w:ind w:left="240" w:hangingChars="100" w:hanging="240"/>
              <w:rPr>
                <w:rFonts w:ascii="ＭＳ ゴシック" w:eastAsia="ＭＳ ゴシック" w:hAnsi="ＭＳ ゴシック"/>
                <w:color w:val="000000" w:themeColor="text1"/>
                <w:sz w:val="24"/>
              </w:rPr>
            </w:pPr>
            <w:r w:rsidRPr="009A187E">
              <w:rPr>
                <w:rFonts w:ascii="ＭＳ ゴシック" w:eastAsia="ＭＳ ゴシック" w:hAnsi="ＭＳ ゴシック" w:hint="eastAsia"/>
                <w:color w:val="000000" w:themeColor="text1"/>
                <w:sz w:val="24"/>
              </w:rPr>
              <w:t>●</w:t>
            </w:r>
            <w:r w:rsidR="00280886" w:rsidRPr="009A187E">
              <w:rPr>
                <w:rFonts w:ascii="ＭＳ ゴシック" w:eastAsia="ＭＳ ゴシック" w:hAnsi="ＭＳ ゴシック"/>
                <w:color w:val="000000" w:themeColor="text1"/>
                <w:sz w:val="24"/>
              </w:rPr>
              <w:t>優秀施工者国土交通</w:t>
            </w:r>
            <w:r w:rsidR="00280886" w:rsidRPr="009A187E">
              <w:rPr>
                <w:rFonts w:ascii="ＭＳ ゴシック" w:eastAsia="ＭＳ ゴシック" w:hAnsi="ＭＳ ゴシック" w:hint="eastAsia"/>
                <w:color w:val="000000" w:themeColor="text1"/>
                <w:sz w:val="24"/>
              </w:rPr>
              <w:t>大臣</w:t>
            </w:r>
            <w:r w:rsidR="00280886" w:rsidRPr="009A187E">
              <w:rPr>
                <w:rFonts w:ascii="ＭＳ ゴシック" w:eastAsia="ＭＳ ゴシック" w:hAnsi="ＭＳ ゴシック"/>
                <w:color w:val="000000" w:themeColor="text1"/>
                <w:sz w:val="24"/>
              </w:rPr>
              <w:t>顕彰</w:t>
            </w:r>
          </w:p>
          <w:p w14:paraId="3B316E1C" w14:textId="1A7A103D" w:rsidR="007A75B1" w:rsidRPr="009A187E" w:rsidRDefault="007A75B1" w:rsidP="00404283">
            <w:pPr>
              <w:ind w:left="240" w:hangingChars="100" w:hanging="240"/>
              <w:rPr>
                <w:rFonts w:ascii="ＭＳ ゴシック" w:eastAsia="ＭＳ ゴシック" w:hAnsi="ＭＳ ゴシック"/>
                <w:color w:val="000000" w:themeColor="text1"/>
                <w:sz w:val="24"/>
              </w:rPr>
            </w:pPr>
            <w:r w:rsidRPr="009A187E">
              <w:rPr>
                <w:rFonts w:ascii="ＭＳ ゴシック" w:eastAsia="ＭＳ ゴシック" w:hAnsi="ＭＳ ゴシック" w:hint="eastAsia"/>
                <w:color w:val="000000" w:themeColor="text1"/>
                <w:sz w:val="24"/>
              </w:rPr>
              <w:t>●</w:t>
            </w:r>
            <w:r>
              <w:rPr>
                <w:rFonts w:ascii="ＭＳ ゴシック" w:eastAsia="ＭＳ ゴシック" w:hAnsi="ＭＳ ゴシック" w:hint="eastAsia"/>
                <w:color w:val="000000" w:themeColor="text1"/>
                <w:sz w:val="24"/>
              </w:rPr>
              <w:t>安全優良職長厚生労働大臣</w:t>
            </w:r>
            <w:r w:rsidRPr="009A187E">
              <w:rPr>
                <w:rFonts w:ascii="ＭＳ ゴシック" w:eastAsia="ＭＳ ゴシック" w:hAnsi="ＭＳ ゴシック"/>
                <w:color w:val="000000" w:themeColor="text1"/>
                <w:sz w:val="24"/>
              </w:rPr>
              <w:t>顕彰</w:t>
            </w:r>
          </w:p>
          <w:p w14:paraId="1D930BDA" w14:textId="77777777" w:rsidR="006D68F3" w:rsidRPr="009A187E" w:rsidRDefault="006D68F3" w:rsidP="00DD6D78">
            <w:pPr>
              <w:ind w:left="240" w:hangingChars="100" w:hanging="240"/>
              <w:rPr>
                <w:rFonts w:ascii="ＭＳ ゴシック" w:eastAsia="ＭＳ ゴシック" w:hAnsi="ＭＳ ゴシック"/>
                <w:color w:val="000000" w:themeColor="text1"/>
                <w:sz w:val="24"/>
              </w:rPr>
            </w:pPr>
            <w:r w:rsidRPr="009A187E">
              <w:rPr>
                <w:rFonts w:ascii="ＭＳ ゴシック" w:eastAsia="ＭＳ ゴシック" w:hAnsi="ＭＳ ゴシック" w:hint="eastAsia"/>
                <w:color w:val="000000" w:themeColor="text1"/>
                <w:sz w:val="24"/>
              </w:rPr>
              <w:t>・レベル２、レベル３の基準に示す</w:t>
            </w:r>
            <w:r w:rsidR="00DD6D78" w:rsidRPr="009A187E">
              <w:rPr>
                <w:rFonts w:ascii="ＭＳ ゴシック" w:eastAsia="ＭＳ ゴシック" w:hAnsi="ＭＳ ゴシック" w:hint="eastAsia"/>
                <w:color w:val="000000" w:themeColor="text1"/>
                <w:sz w:val="24"/>
              </w:rPr>
              <w:t>保有</w:t>
            </w:r>
            <w:r w:rsidRPr="009A187E">
              <w:rPr>
                <w:rFonts w:ascii="ＭＳ ゴシック" w:eastAsia="ＭＳ ゴシック" w:hAnsi="ＭＳ ゴシック" w:hint="eastAsia"/>
                <w:color w:val="000000" w:themeColor="text1"/>
                <w:sz w:val="24"/>
              </w:rPr>
              <w:t>資格</w:t>
            </w:r>
          </w:p>
        </w:tc>
        <w:tc>
          <w:tcPr>
            <w:tcW w:w="1984" w:type="dxa"/>
          </w:tcPr>
          <w:p w14:paraId="2D3A7520" w14:textId="4D77E828" w:rsidR="003E05AF" w:rsidRPr="00404283" w:rsidRDefault="00FE70F5" w:rsidP="008775A4">
            <w:pPr>
              <w:rPr>
                <w:rFonts w:ascii="ＭＳ ゴシック" w:eastAsia="ＭＳ ゴシック" w:hAnsi="ＭＳ ゴシック"/>
                <w:color w:val="000000" w:themeColor="text1"/>
                <w:sz w:val="24"/>
              </w:rPr>
            </w:pPr>
            <w:r w:rsidRPr="00404283">
              <w:rPr>
                <w:rFonts w:ascii="ＭＳ ゴシック" w:eastAsia="ＭＳ ゴシック" w:hAnsi="ＭＳ ゴシック" w:hint="eastAsia"/>
                <w:color w:val="000000" w:themeColor="text1"/>
                <w:sz w:val="24"/>
              </w:rPr>
              <w:t>職長としての</w:t>
            </w:r>
            <w:r w:rsidRPr="00404283">
              <w:rPr>
                <w:rFonts w:ascii="ＭＳ ゴシック" w:eastAsia="ＭＳ ゴシック" w:hAnsi="ＭＳ ゴシック"/>
                <w:color w:val="000000" w:themeColor="text1"/>
                <w:sz w:val="24"/>
              </w:rPr>
              <w:t>就業日数</w:t>
            </w:r>
            <w:r w:rsidR="006D68F3" w:rsidRPr="00404283">
              <w:rPr>
                <w:rFonts w:ascii="ＭＳ ゴシック" w:eastAsia="ＭＳ ゴシック" w:hAnsi="ＭＳ ゴシック" w:hint="eastAsia"/>
                <w:color w:val="000000" w:themeColor="text1"/>
                <w:sz w:val="24"/>
              </w:rPr>
              <w:t>が</w:t>
            </w:r>
            <w:r w:rsidR="00AC0153">
              <w:rPr>
                <w:rFonts w:ascii="ＭＳ ゴシック" w:eastAsia="ＭＳ ゴシック" w:hAnsi="ＭＳ ゴシック" w:hint="eastAsia"/>
                <w:color w:val="000000" w:themeColor="text1"/>
                <w:sz w:val="24"/>
              </w:rPr>
              <w:t>1,</w:t>
            </w:r>
            <w:r w:rsidR="005A0814">
              <w:rPr>
                <w:rFonts w:ascii="ＭＳ ゴシック" w:eastAsia="ＭＳ ゴシック" w:hAnsi="ＭＳ ゴシック" w:hint="eastAsia"/>
                <w:color w:val="000000" w:themeColor="text1"/>
                <w:sz w:val="24"/>
              </w:rPr>
              <w:t>505</w:t>
            </w:r>
            <w:r w:rsidR="006D68F3" w:rsidRPr="00404283">
              <w:rPr>
                <w:rFonts w:ascii="ＭＳ ゴシック" w:eastAsia="ＭＳ ゴシック" w:hAnsi="ＭＳ ゴシック" w:hint="eastAsia"/>
                <w:color w:val="000000" w:themeColor="text1"/>
                <w:sz w:val="24"/>
              </w:rPr>
              <w:t>日（</w:t>
            </w:r>
            <w:r w:rsidR="00E7433A">
              <w:rPr>
                <w:rFonts w:ascii="ＭＳ ゴシック" w:eastAsia="ＭＳ ゴシック" w:hAnsi="ＭＳ ゴシック" w:hint="eastAsia"/>
                <w:color w:val="000000" w:themeColor="text1"/>
                <w:sz w:val="24"/>
              </w:rPr>
              <w:t>7</w:t>
            </w:r>
            <w:r w:rsidR="006D68F3" w:rsidRPr="00404283">
              <w:rPr>
                <w:rFonts w:ascii="ＭＳ ゴシック" w:eastAsia="ＭＳ ゴシック" w:hAnsi="ＭＳ ゴシック" w:hint="eastAsia"/>
                <w:color w:val="000000" w:themeColor="text1"/>
                <w:sz w:val="24"/>
              </w:rPr>
              <w:t>年）以上であること。</w:t>
            </w:r>
          </w:p>
        </w:tc>
      </w:tr>
      <w:tr w:rsidR="007874B1" w:rsidRPr="009A187E" w14:paraId="5CD8C344" w14:textId="77777777" w:rsidTr="00C63202">
        <w:tc>
          <w:tcPr>
            <w:tcW w:w="1242" w:type="dxa"/>
          </w:tcPr>
          <w:p w14:paraId="033B8CB4" w14:textId="77777777" w:rsidR="003E05AF" w:rsidRPr="009A187E" w:rsidRDefault="00FE70F5">
            <w:pPr>
              <w:rPr>
                <w:rFonts w:ascii="ＭＳ ゴシック" w:eastAsia="ＭＳ ゴシック" w:hAnsi="ＭＳ ゴシック"/>
                <w:color w:val="000000" w:themeColor="text1"/>
                <w:sz w:val="24"/>
              </w:rPr>
            </w:pPr>
            <w:r w:rsidRPr="009A187E">
              <w:rPr>
                <w:rFonts w:ascii="ＭＳ ゴシック" w:eastAsia="ＭＳ ゴシック" w:hAnsi="ＭＳ ゴシック"/>
                <w:color w:val="000000" w:themeColor="text1"/>
                <w:sz w:val="24"/>
              </w:rPr>
              <w:t>レベル３</w:t>
            </w:r>
          </w:p>
        </w:tc>
        <w:tc>
          <w:tcPr>
            <w:tcW w:w="2694" w:type="dxa"/>
          </w:tcPr>
          <w:p w14:paraId="1E917F6E" w14:textId="77777777" w:rsidR="006D68F3" w:rsidRPr="00404283" w:rsidRDefault="00FE70F5" w:rsidP="006D68F3">
            <w:pPr>
              <w:rPr>
                <w:rFonts w:ascii="ＭＳ ゴシック" w:eastAsia="ＭＳ ゴシック" w:hAnsi="ＭＳ ゴシック"/>
                <w:color w:val="000000" w:themeColor="text1"/>
                <w:sz w:val="24"/>
              </w:rPr>
            </w:pPr>
            <w:r w:rsidRPr="00404283">
              <w:rPr>
                <w:rFonts w:ascii="ＭＳ ゴシック" w:eastAsia="ＭＳ ゴシック" w:hAnsi="ＭＳ ゴシック" w:hint="eastAsia"/>
                <w:color w:val="000000" w:themeColor="text1"/>
                <w:sz w:val="24"/>
              </w:rPr>
              <w:t>就業</w:t>
            </w:r>
            <w:r w:rsidR="006D68F3" w:rsidRPr="00404283">
              <w:rPr>
                <w:rFonts w:ascii="ＭＳ ゴシック" w:eastAsia="ＭＳ ゴシック" w:hAnsi="ＭＳ ゴシック" w:hint="eastAsia"/>
                <w:color w:val="000000" w:themeColor="text1"/>
                <w:sz w:val="24"/>
              </w:rPr>
              <w:t>日数が</w:t>
            </w:r>
            <w:r w:rsidR="008775A4" w:rsidRPr="00404283">
              <w:rPr>
                <w:rFonts w:ascii="ＭＳ ゴシック" w:eastAsia="ＭＳ ゴシック" w:hAnsi="ＭＳ ゴシック"/>
                <w:color w:val="000000" w:themeColor="text1"/>
                <w:sz w:val="24"/>
              </w:rPr>
              <w:t>1,720</w:t>
            </w:r>
            <w:r w:rsidR="006D68F3" w:rsidRPr="00404283">
              <w:rPr>
                <w:rFonts w:ascii="ＭＳ ゴシック" w:eastAsia="ＭＳ ゴシック" w:hAnsi="ＭＳ ゴシック" w:hint="eastAsia"/>
                <w:color w:val="000000" w:themeColor="text1"/>
                <w:sz w:val="24"/>
              </w:rPr>
              <w:t>日（</w:t>
            </w:r>
            <w:r w:rsidR="008775A4" w:rsidRPr="00404283">
              <w:rPr>
                <w:rFonts w:ascii="ＭＳ ゴシック" w:eastAsia="ＭＳ ゴシック" w:hAnsi="ＭＳ ゴシック"/>
                <w:color w:val="000000" w:themeColor="text1"/>
                <w:sz w:val="24"/>
              </w:rPr>
              <w:t>8</w:t>
            </w:r>
            <w:r w:rsidR="006D68F3" w:rsidRPr="00404283">
              <w:rPr>
                <w:rFonts w:ascii="ＭＳ ゴシック" w:eastAsia="ＭＳ ゴシック" w:hAnsi="ＭＳ ゴシック" w:hint="eastAsia"/>
                <w:color w:val="000000" w:themeColor="text1"/>
                <w:sz w:val="24"/>
              </w:rPr>
              <w:t>年）以上であること。</w:t>
            </w:r>
          </w:p>
          <w:p w14:paraId="4ED24E9E" w14:textId="6E0DA667" w:rsidR="003E05AF" w:rsidRPr="00404283" w:rsidRDefault="003E05AF">
            <w:pPr>
              <w:rPr>
                <w:rFonts w:ascii="ＭＳ ゴシック" w:eastAsia="ＭＳ ゴシック" w:hAnsi="ＭＳ ゴシック"/>
                <w:color w:val="000000" w:themeColor="text1"/>
                <w:sz w:val="24"/>
              </w:rPr>
            </w:pPr>
          </w:p>
        </w:tc>
        <w:tc>
          <w:tcPr>
            <w:tcW w:w="3260" w:type="dxa"/>
          </w:tcPr>
          <w:p w14:paraId="793D59F4" w14:textId="7BBC93FB" w:rsidR="006D68F3" w:rsidRPr="009A187E" w:rsidRDefault="00E677C4" w:rsidP="006D68F3">
            <w:pPr>
              <w:rPr>
                <w:rFonts w:ascii="ＭＳ ゴシック" w:eastAsia="ＭＳ ゴシック" w:hAnsi="ＭＳ ゴシック"/>
                <w:color w:val="000000" w:themeColor="text1"/>
                <w:sz w:val="24"/>
              </w:rPr>
            </w:pPr>
            <w:r w:rsidRPr="009A187E">
              <w:rPr>
                <w:rFonts w:ascii="ＭＳ ゴシック" w:eastAsia="ＭＳ ゴシック" w:hAnsi="ＭＳ ゴシック" w:hint="eastAsia"/>
                <w:color w:val="000000" w:themeColor="text1"/>
                <w:sz w:val="24"/>
              </w:rPr>
              <w:t>●</w:t>
            </w:r>
            <w:r w:rsidR="006D68F3" w:rsidRPr="009A187E">
              <w:rPr>
                <w:rFonts w:ascii="ＭＳ ゴシック" w:eastAsia="ＭＳ ゴシック" w:hAnsi="ＭＳ ゴシック" w:hint="eastAsia"/>
                <w:color w:val="000000" w:themeColor="text1"/>
                <w:sz w:val="24"/>
              </w:rPr>
              <w:t>１級</w:t>
            </w:r>
            <w:r w:rsidR="008775A4" w:rsidRPr="009A187E">
              <w:rPr>
                <w:rFonts w:ascii="ＭＳ ゴシック" w:eastAsia="ＭＳ ゴシック" w:hAnsi="ＭＳ ゴシック" w:hint="eastAsia"/>
                <w:color w:val="000000" w:themeColor="text1"/>
                <w:sz w:val="24"/>
              </w:rPr>
              <w:t>とび</w:t>
            </w:r>
            <w:r w:rsidR="006D68F3" w:rsidRPr="009A187E">
              <w:rPr>
                <w:rFonts w:ascii="ＭＳ ゴシック" w:eastAsia="ＭＳ ゴシック" w:hAnsi="ＭＳ ゴシック" w:hint="eastAsia"/>
                <w:color w:val="000000" w:themeColor="text1"/>
                <w:sz w:val="24"/>
              </w:rPr>
              <w:t>技能士</w:t>
            </w:r>
          </w:p>
          <w:p w14:paraId="41B0D270" w14:textId="62E4B63E" w:rsidR="00D55796" w:rsidRPr="009A187E" w:rsidRDefault="00E677C4" w:rsidP="00D55796">
            <w:pPr>
              <w:ind w:left="240" w:hangingChars="100" w:hanging="24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rPr>
              <w:t>●</w:t>
            </w:r>
            <w:r w:rsidR="008775A4" w:rsidRPr="009A187E">
              <w:rPr>
                <w:rFonts w:ascii="ＭＳ ゴシック" w:eastAsia="ＭＳ ゴシック" w:hAnsi="ＭＳ ゴシック" w:hint="eastAsia"/>
                <w:color w:val="000000" w:themeColor="text1"/>
                <w:sz w:val="24"/>
                <w:szCs w:val="24"/>
              </w:rPr>
              <w:t>１</w:t>
            </w:r>
            <w:r w:rsidR="00D55796" w:rsidRPr="009A187E">
              <w:rPr>
                <w:rFonts w:ascii="ＭＳ ゴシック" w:eastAsia="ＭＳ ゴシック" w:hAnsi="ＭＳ ゴシック" w:hint="eastAsia"/>
                <w:color w:val="000000" w:themeColor="text1"/>
                <w:sz w:val="24"/>
                <w:szCs w:val="24"/>
              </w:rPr>
              <w:t>級</w:t>
            </w:r>
            <w:r w:rsidR="00404283">
              <w:rPr>
                <w:rFonts w:ascii="ＭＳ ゴシック" w:eastAsia="ＭＳ ゴシック" w:hAnsi="ＭＳ ゴシック" w:hint="eastAsia"/>
                <w:color w:val="000000" w:themeColor="text1"/>
                <w:sz w:val="24"/>
                <w:szCs w:val="24"/>
              </w:rPr>
              <w:t>又は</w:t>
            </w:r>
            <w:r w:rsidR="007A75B1">
              <w:rPr>
                <w:rFonts w:ascii="ＭＳ ゴシック" w:eastAsia="ＭＳ ゴシック" w:hAnsi="ＭＳ ゴシック" w:hint="eastAsia"/>
                <w:color w:val="000000" w:themeColor="text1"/>
                <w:sz w:val="24"/>
                <w:szCs w:val="24"/>
              </w:rPr>
              <w:t>２級</w:t>
            </w:r>
            <w:r w:rsidR="00D55796" w:rsidRPr="009A187E">
              <w:rPr>
                <w:rFonts w:ascii="ＭＳ ゴシック" w:eastAsia="ＭＳ ゴシック" w:hAnsi="ＭＳ ゴシック" w:hint="eastAsia"/>
                <w:color w:val="000000" w:themeColor="text1"/>
                <w:sz w:val="24"/>
                <w:szCs w:val="24"/>
              </w:rPr>
              <w:t>建築施工管理技士</w:t>
            </w:r>
          </w:p>
          <w:p w14:paraId="265459CA" w14:textId="7B3046A1" w:rsidR="006D68F3" w:rsidRPr="009A187E" w:rsidRDefault="00E677C4" w:rsidP="008775A4">
            <w:pPr>
              <w:ind w:left="240" w:hangingChars="100" w:hanging="240"/>
              <w:rPr>
                <w:rFonts w:ascii="ＭＳ ゴシック" w:eastAsia="ＭＳ ゴシック" w:hAnsi="ＭＳ ゴシック"/>
                <w:color w:val="000000" w:themeColor="text1"/>
                <w:sz w:val="24"/>
                <w:szCs w:val="24"/>
              </w:rPr>
            </w:pPr>
            <w:r w:rsidRPr="009A187E">
              <w:rPr>
                <w:rFonts w:ascii="ＭＳ ゴシック" w:eastAsia="ＭＳ ゴシック" w:hAnsi="ＭＳ ゴシック" w:hint="eastAsia"/>
                <w:color w:val="000000" w:themeColor="text1"/>
                <w:sz w:val="24"/>
              </w:rPr>
              <w:t>●</w:t>
            </w:r>
            <w:r w:rsidR="00D55796" w:rsidRPr="009A187E">
              <w:rPr>
                <w:rFonts w:ascii="ＭＳ ゴシック" w:eastAsia="ＭＳ ゴシック" w:hAnsi="ＭＳ ゴシック" w:hint="eastAsia"/>
                <w:color w:val="000000" w:themeColor="text1"/>
                <w:sz w:val="24"/>
                <w:szCs w:val="24"/>
              </w:rPr>
              <w:t>１</w:t>
            </w:r>
            <w:r w:rsidR="008775A4" w:rsidRPr="009A187E">
              <w:rPr>
                <w:rFonts w:ascii="ＭＳ ゴシック" w:eastAsia="ＭＳ ゴシック" w:hAnsi="ＭＳ ゴシック" w:hint="eastAsia"/>
                <w:color w:val="000000" w:themeColor="text1"/>
                <w:sz w:val="24"/>
                <w:szCs w:val="24"/>
              </w:rPr>
              <w:t>級</w:t>
            </w:r>
            <w:r w:rsidR="00404283">
              <w:rPr>
                <w:rFonts w:ascii="ＭＳ ゴシック" w:eastAsia="ＭＳ ゴシック" w:hAnsi="ＭＳ ゴシック" w:hint="eastAsia"/>
                <w:color w:val="000000" w:themeColor="text1"/>
                <w:sz w:val="24"/>
                <w:szCs w:val="24"/>
              </w:rPr>
              <w:t>又は</w:t>
            </w:r>
            <w:r w:rsidR="007A75B1">
              <w:rPr>
                <w:rFonts w:ascii="ＭＳ ゴシック" w:eastAsia="ＭＳ ゴシック" w:hAnsi="ＭＳ ゴシック" w:hint="eastAsia"/>
                <w:color w:val="000000" w:themeColor="text1"/>
                <w:sz w:val="24"/>
                <w:szCs w:val="24"/>
              </w:rPr>
              <w:t>２級</w:t>
            </w:r>
            <w:r w:rsidR="00D55796" w:rsidRPr="009A187E">
              <w:rPr>
                <w:rFonts w:ascii="ＭＳ ゴシック" w:eastAsia="ＭＳ ゴシック" w:hAnsi="ＭＳ ゴシック" w:hint="eastAsia"/>
                <w:color w:val="000000" w:themeColor="text1"/>
                <w:sz w:val="24"/>
                <w:szCs w:val="24"/>
              </w:rPr>
              <w:t>土木</w:t>
            </w:r>
            <w:r w:rsidR="008775A4" w:rsidRPr="009A187E">
              <w:rPr>
                <w:rFonts w:ascii="ＭＳ ゴシック" w:eastAsia="ＭＳ ゴシック" w:hAnsi="ＭＳ ゴシック" w:hint="eastAsia"/>
                <w:color w:val="000000" w:themeColor="text1"/>
                <w:sz w:val="24"/>
                <w:szCs w:val="24"/>
              </w:rPr>
              <w:t>施工管</w:t>
            </w:r>
            <w:r w:rsidR="00925CCA" w:rsidRPr="009A187E">
              <w:rPr>
                <w:rFonts w:ascii="ＭＳ ゴシック" w:eastAsia="ＭＳ ゴシック" w:hAnsi="ＭＳ ゴシック" w:hint="eastAsia"/>
                <w:color w:val="000000" w:themeColor="text1"/>
                <w:sz w:val="24"/>
                <w:szCs w:val="24"/>
              </w:rPr>
              <w:t>理技士</w:t>
            </w:r>
          </w:p>
          <w:p w14:paraId="39CA3798" w14:textId="4C1C013E" w:rsidR="002C6F01" w:rsidRDefault="00E677C4" w:rsidP="002C6F01">
            <w:pPr>
              <w:ind w:left="240" w:hangingChars="100" w:hanging="240"/>
              <w:rPr>
                <w:rFonts w:ascii="ＭＳ ゴシック" w:eastAsia="ＭＳ ゴシック" w:hAnsi="ＭＳ ゴシック"/>
                <w:color w:val="000000" w:themeColor="text1"/>
                <w:sz w:val="24"/>
              </w:rPr>
            </w:pPr>
            <w:r w:rsidRPr="009A187E">
              <w:rPr>
                <w:rFonts w:ascii="ＭＳ ゴシック" w:eastAsia="ＭＳ ゴシック" w:hAnsi="ＭＳ ゴシック" w:hint="eastAsia"/>
                <w:color w:val="000000" w:themeColor="text1"/>
                <w:sz w:val="24"/>
              </w:rPr>
              <w:t>●</w:t>
            </w:r>
            <w:r w:rsidR="002C6F01">
              <w:rPr>
                <w:rFonts w:ascii="ＭＳ ゴシック" w:eastAsia="ＭＳ ゴシック" w:hAnsi="ＭＳ ゴシック" w:hint="eastAsia"/>
                <w:color w:val="000000" w:themeColor="text1"/>
                <w:sz w:val="24"/>
              </w:rPr>
              <w:t>下記資格（計</w:t>
            </w:r>
            <w:r w:rsidR="006C3CE7">
              <w:rPr>
                <w:rFonts w:ascii="ＭＳ ゴシック" w:eastAsia="ＭＳ ゴシック" w:hAnsi="ＭＳ ゴシック" w:hint="eastAsia"/>
                <w:color w:val="000000" w:themeColor="text1"/>
                <w:sz w:val="24"/>
              </w:rPr>
              <w:t>1</w:t>
            </w:r>
            <w:r w:rsidR="000941E0">
              <w:rPr>
                <w:rFonts w:ascii="ＭＳ ゴシック" w:eastAsia="ＭＳ ゴシック" w:hAnsi="ＭＳ ゴシック" w:hint="eastAsia"/>
                <w:color w:val="000000" w:themeColor="text1"/>
                <w:sz w:val="24"/>
              </w:rPr>
              <w:t>3</w:t>
            </w:r>
            <w:r w:rsidR="002C6F01">
              <w:rPr>
                <w:rFonts w:ascii="ＭＳ ゴシック" w:eastAsia="ＭＳ ゴシック" w:hAnsi="ＭＳ ゴシック" w:hint="eastAsia"/>
                <w:color w:val="000000" w:themeColor="text1"/>
                <w:sz w:val="24"/>
              </w:rPr>
              <w:t>資格）のうち</w:t>
            </w:r>
            <w:r w:rsidR="000941E0">
              <w:rPr>
                <w:rFonts w:ascii="ＭＳ ゴシック" w:eastAsia="ＭＳ ゴシック" w:hAnsi="ＭＳ ゴシック" w:hint="eastAsia"/>
                <w:color w:val="000000" w:themeColor="text1"/>
                <w:sz w:val="24"/>
              </w:rPr>
              <w:t>３</w:t>
            </w:r>
            <w:r w:rsidR="00D55796" w:rsidRPr="009A187E">
              <w:rPr>
                <w:rFonts w:ascii="ＭＳ ゴシック" w:eastAsia="ＭＳ ゴシック" w:hAnsi="ＭＳ ゴシック" w:hint="eastAsia"/>
                <w:color w:val="000000" w:themeColor="text1"/>
                <w:sz w:val="24"/>
              </w:rPr>
              <w:t>つ以上</w:t>
            </w:r>
          </w:p>
          <w:p w14:paraId="6F3C72FF" w14:textId="77777777" w:rsidR="002C6F01" w:rsidRDefault="002C6F01" w:rsidP="002C6F01">
            <w:pPr>
              <w:ind w:left="240" w:hangingChars="100" w:hanging="240"/>
              <w:rPr>
                <w:rFonts w:ascii="Segoe UI Symbol" w:eastAsia="ＭＳ ゴシック" w:hAnsi="Segoe UI Symbol" w:cs="Segoe UI Symbol"/>
                <w:color w:val="000000" w:themeColor="text1"/>
                <w:sz w:val="24"/>
              </w:rPr>
            </w:pPr>
            <w:r>
              <w:rPr>
                <w:rFonts w:ascii="Segoe UI Symbol" w:eastAsia="ＭＳ ゴシック" w:hAnsi="Segoe UI Symbol" w:cs="Segoe UI Symbol" w:hint="eastAsia"/>
                <w:color w:val="000000" w:themeColor="text1"/>
                <w:sz w:val="24"/>
              </w:rPr>
              <w:t>✓２級とび技能士</w:t>
            </w:r>
          </w:p>
          <w:p w14:paraId="40FFD95A" w14:textId="717D8A00" w:rsidR="005E541C" w:rsidRPr="005E541C" w:rsidRDefault="005E541C" w:rsidP="005E541C">
            <w:pPr>
              <w:ind w:left="240" w:hangingChars="100" w:hanging="240"/>
              <w:rPr>
                <w:rFonts w:asciiTheme="majorEastAsia" w:eastAsiaTheme="majorEastAsia" w:hAnsiTheme="majorEastAsia" w:cs="Segoe UI Symbol"/>
                <w:color w:val="000000" w:themeColor="text1"/>
                <w:sz w:val="24"/>
              </w:rPr>
            </w:pPr>
            <w:r w:rsidRPr="005E541C">
              <w:rPr>
                <w:rFonts w:asciiTheme="majorEastAsia" w:eastAsiaTheme="majorEastAsia" w:hAnsiTheme="majorEastAsia" w:cs="Segoe UI Symbol"/>
                <w:color w:val="000000" w:themeColor="text1"/>
                <w:sz w:val="24"/>
              </w:rPr>
              <w:t>✓</w:t>
            </w:r>
            <w:r w:rsidRPr="005E541C">
              <w:rPr>
                <w:rFonts w:asciiTheme="majorEastAsia" w:eastAsiaTheme="majorEastAsia" w:hAnsiTheme="majorEastAsia" w:cs="Segoe UI Symbol" w:hint="eastAsia"/>
                <w:color w:val="000000" w:themeColor="text1"/>
                <w:sz w:val="24"/>
              </w:rPr>
              <w:t>足場の組立て等作業主任者技能講習</w:t>
            </w:r>
          </w:p>
          <w:p w14:paraId="32421F8C" w14:textId="77777777" w:rsidR="005E541C" w:rsidRPr="005E541C" w:rsidRDefault="005E541C" w:rsidP="005E541C">
            <w:pPr>
              <w:ind w:left="240" w:hangingChars="100" w:hanging="240"/>
              <w:rPr>
                <w:rFonts w:asciiTheme="majorEastAsia" w:eastAsiaTheme="majorEastAsia" w:hAnsiTheme="majorEastAsia" w:cs="Segoe UI Symbol"/>
                <w:color w:val="000000" w:themeColor="text1"/>
                <w:sz w:val="24"/>
              </w:rPr>
            </w:pPr>
            <w:r w:rsidRPr="005E541C">
              <w:rPr>
                <w:rFonts w:asciiTheme="majorEastAsia" w:eastAsiaTheme="majorEastAsia" w:hAnsiTheme="majorEastAsia" w:cs="Segoe UI Symbol"/>
                <w:color w:val="000000" w:themeColor="text1"/>
                <w:sz w:val="24"/>
              </w:rPr>
              <w:t>✓</w:t>
            </w:r>
            <w:r w:rsidRPr="005E541C">
              <w:rPr>
                <w:rFonts w:asciiTheme="majorEastAsia" w:eastAsiaTheme="majorEastAsia" w:hAnsiTheme="majorEastAsia" w:cs="Segoe UI Symbol" w:hint="eastAsia"/>
                <w:color w:val="000000" w:themeColor="text1"/>
                <w:sz w:val="24"/>
              </w:rPr>
              <w:t>型枠支保工の組立て等作業主任者技能講習</w:t>
            </w:r>
          </w:p>
          <w:p w14:paraId="2DC10D23" w14:textId="77777777" w:rsidR="005E541C" w:rsidRPr="005E541C" w:rsidRDefault="005E541C" w:rsidP="005E541C">
            <w:pPr>
              <w:ind w:left="240" w:hangingChars="100" w:hanging="240"/>
              <w:rPr>
                <w:rFonts w:asciiTheme="majorEastAsia" w:eastAsiaTheme="majorEastAsia" w:hAnsiTheme="majorEastAsia" w:cs="Segoe UI Symbol"/>
                <w:color w:val="000000" w:themeColor="text1"/>
                <w:sz w:val="24"/>
              </w:rPr>
            </w:pPr>
            <w:r w:rsidRPr="005E541C">
              <w:rPr>
                <w:rFonts w:asciiTheme="majorEastAsia" w:eastAsiaTheme="majorEastAsia" w:hAnsiTheme="majorEastAsia" w:cs="Segoe UI Symbol"/>
                <w:color w:val="000000" w:themeColor="text1"/>
                <w:sz w:val="24"/>
              </w:rPr>
              <w:t>✓</w:t>
            </w:r>
            <w:r w:rsidRPr="005E541C">
              <w:rPr>
                <w:rFonts w:asciiTheme="majorEastAsia" w:eastAsiaTheme="majorEastAsia" w:hAnsiTheme="majorEastAsia" w:cs="Segoe UI Symbol" w:hint="eastAsia"/>
                <w:color w:val="000000" w:themeColor="text1"/>
                <w:sz w:val="24"/>
              </w:rPr>
              <w:t>地山の掘削及び土止め支保工作業主任者技能講習</w:t>
            </w:r>
          </w:p>
          <w:p w14:paraId="6221B1EF" w14:textId="77777777" w:rsidR="005E541C" w:rsidRPr="005E541C" w:rsidRDefault="005E541C" w:rsidP="005E541C">
            <w:pPr>
              <w:ind w:left="240" w:hangingChars="100" w:hanging="240"/>
              <w:rPr>
                <w:rFonts w:asciiTheme="majorEastAsia" w:eastAsiaTheme="majorEastAsia" w:hAnsiTheme="majorEastAsia" w:cs="Segoe UI Symbol"/>
                <w:color w:val="000000" w:themeColor="text1"/>
                <w:sz w:val="24"/>
              </w:rPr>
            </w:pPr>
            <w:r w:rsidRPr="005E541C">
              <w:rPr>
                <w:rFonts w:asciiTheme="majorEastAsia" w:eastAsiaTheme="majorEastAsia" w:hAnsiTheme="majorEastAsia" w:cs="Segoe UI Symbol"/>
                <w:color w:val="000000" w:themeColor="text1"/>
                <w:sz w:val="24"/>
              </w:rPr>
              <w:t>✓</w:t>
            </w:r>
            <w:r w:rsidRPr="005E541C">
              <w:rPr>
                <w:rFonts w:asciiTheme="majorEastAsia" w:eastAsiaTheme="majorEastAsia" w:hAnsiTheme="majorEastAsia" w:cs="Segoe UI Symbol" w:hint="eastAsia"/>
                <w:color w:val="000000" w:themeColor="text1"/>
                <w:sz w:val="24"/>
              </w:rPr>
              <w:t>建築物等の鉄骨の組立て等作業主任者技能講習</w:t>
            </w:r>
          </w:p>
          <w:p w14:paraId="41B3FCD5" w14:textId="77777777" w:rsidR="005E541C" w:rsidRPr="005E541C" w:rsidRDefault="005E541C" w:rsidP="005E541C">
            <w:pPr>
              <w:ind w:left="240" w:hangingChars="100" w:hanging="240"/>
              <w:rPr>
                <w:rFonts w:asciiTheme="majorEastAsia" w:eastAsiaTheme="majorEastAsia" w:hAnsiTheme="majorEastAsia" w:cs="Segoe UI Symbol"/>
                <w:color w:val="000000" w:themeColor="text1"/>
                <w:sz w:val="24"/>
              </w:rPr>
            </w:pPr>
            <w:r w:rsidRPr="005E541C">
              <w:rPr>
                <w:rFonts w:asciiTheme="majorEastAsia" w:eastAsiaTheme="majorEastAsia" w:hAnsiTheme="majorEastAsia" w:cs="Segoe UI Symbol"/>
                <w:color w:val="000000" w:themeColor="text1"/>
                <w:sz w:val="24"/>
              </w:rPr>
              <w:t>✓</w:t>
            </w:r>
            <w:r w:rsidRPr="005E541C">
              <w:rPr>
                <w:rFonts w:asciiTheme="majorEastAsia" w:eastAsiaTheme="majorEastAsia" w:hAnsiTheme="majorEastAsia" w:cs="Segoe UI Symbol" w:hint="eastAsia"/>
                <w:color w:val="000000" w:themeColor="text1"/>
                <w:sz w:val="24"/>
              </w:rPr>
              <w:t>木造建築物の組立て等作業主任者技能講習</w:t>
            </w:r>
          </w:p>
          <w:p w14:paraId="30F75D82" w14:textId="77777777" w:rsidR="005E541C" w:rsidRPr="005E541C" w:rsidRDefault="005E541C" w:rsidP="005E541C">
            <w:pPr>
              <w:ind w:left="240" w:hangingChars="100" w:hanging="240"/>
              <w:rPr>
                <w:rFonts w:asciiTheme="majorEastAsia" w:eastAsiaTheme="majorEastAsia" w:hAnsiTheme="majorEastAsia" w:cs="Segoe UI Symbol"/>
                <w:color w:val="000000" w:themeColor="text1"/>
                <w:sz w:val="24"/>
              </w:rPr>
            </w:pPr>
            <w:r w:rsidRPr="005E541C">
              <w:rPr>
                <w:rFonts w:asciiTheme="majorEastAsia" w:eastAsiaTheme="majorEastAsia" w:hAnsiTheme="majorEastAsia" w:cs="Segoe UI Symbol"/>
                <w:color w:val="000000" w:themeColor="text1"/>
                <w:sz w:val="24"/>
              </w:rPr>
              <w:t>✓</w:t>
            </w:r>
            <w:r w:rsidRPr="005E541C">
              <w:rPr>
                <w:rFonts w:asciiTheme="majorEastAsia" w:eastAsiaTheme="majorEastAsia" w:hAnsiTheme="majorEastAsia" w:cs="Segoe UI Symbol" w:hint="eastAsia"/>
                <w:color w:val="000000" w:themeColor="text1"/>
                <w:sz w:val="24"/>
              </w:rPr>
              <w:t>コンクリート造の工作物の解体等作業主任者技能講習</w:t>
            </w:r>
          </w:p>
          <w:p w14:paraId="1CCB0DCF" w14:textId="77777777" w:rsidR="005E541C" w:rsidRPr="005E541C" w:rsidRDefault="005E541C" w:rsidP="005E541C">
            <w:pPr>
              <w:ind w:left="240" w:hangingChars="100" w:hanging="240"/>
              <w:rPr>
                <w:rFonts w:asciiTheme="majorEastAsia" w:eastAsiaTheme="majorEastAsia" w:hAnsiTheme="majorEastAsia" w:cs="Segoe UI Symbol"/>
                <w:color w:val="000000" w:themeColor="text1"/>
                <w:sz w:val="24"/>
              </w:rPr>
            </w:pPr>
            <w:r w:rsidRPr="005E541C">
              <w:rPr>
                <w:rFonts w:asciiTheme="majorEastAsia" w:eastAsiaTheme="majorEastAsia" w:hAnsiTheme="majorEastAsia" w:cs="Segoe UI Symbol"/>
                <w:color w:val="000000" w:themeColor="text1"/>
                <w:sz w:val="24"/>
              </w:rPr>
              <w:t>✓</w:t>
            </w:r>
            <w:r w:rsidRPr="005E541C">
              <w:rPr>
                <w:rFonts w:asciiTheme="majorEastAsia" w:eastAsiaTheme="majorEastAsia" w:hAnsiTheme="majorEastAsia" w:cs="Segoe UI Symbol" w:hint="eastAsia"/>
                <w:color w:val="000000" w:themeColor="text1"/>
                <w:sz w:val="24"/>
              </w:rPr>
              <w:t>小型移動式クレーン運転技能講習</w:t>
            </w:r>
          </w:p>
          <w:p w14:paraId="34DD7FEA" w14:textId="77777777" w:rsidR="005E541C" w:rsidRPr="005E541C" w:rsidRDefault="005E541C" w:rsidP="005E541C">
            <w:pPr>
              <w:ind w:left="240" w:hangingChars="100" w:hanging="240"/>
              <w:rPr>
                <w:rFonts w:asciiTheme="majorEastAsia" w:eastAsiaTheme="majorEastAsia" w:hAnsiTheme="majorEastAsia" w:cs="Segoe UI Symbol"/>
                <w:color w:val="000000" w:themeColor="text1"/>
                <w:sz w:val="24"/>
              </w:rPr>
            </w:pPr>
            <w:r w:rsidRPr="005E541C">
              <w:rPr>
                <w:rFonts w:asciiTheme="majorEastAsia" w:eastAsiaTheme="majorEastAsia" w:hAnsiTheme="majorEastAsia" w:cs="Segoe UI Symbol"/>
                <w:color w:val="000000" w:themeColor="text1"/>
                <w:sz w:val="24"/>
              </w:rPr>
              <w:t>✓</w:t>
            </w:r>
            <w:r w:rsidRPr="005E541C">
              <w:rPr>
                <w:rFonts w:asciiTheme="majorEastAsia" w:eastAsiaTheme="majorEastAsia" w:hAnsiTheme="majorEastAsia" w:cs="Segoe UI Symbol" w:hint="eastAsia"/>
                <w:color w:val="000000" w:themeColor="text1"/>
                <w:sz w:val="24"/>
              </w:rPr>
              <w:t>車両系建設機械（整地・運搬・積込み用及び掘削用）運転技能講習</w:t>
            </w:r>
          </w:p>
          <w:p w14:paraId="3080F2F3" w14:textId="77777777" w:rsidR="005E541C" w:rsidRPr="005E541C" w:rsidRDefault="005E541C" w:rsidP="005E541C">
            <w:pPr>
              <w:ind w:left="240" w:hangingChars="100" w:hanging="240"/>
              <w:rPr>
                <w:rFonts w:asciiTheme="majorEastAsia" w:eastAsiaTheme="majorEastAsia" w:hAnsiTheme="majorEastAsia" w:cs="Segoe UI Symbol"/>
                <w:color w:val="000000" w:themeColor="text1"/>
                <w:sz w:val="24"/>
              </w:rPr>
            </w:pPr>
            <w:r w:rsidRPr="005E541C">
              <w:rPr>
                <w:rFonts w:asciiTheme="majorEastAsia" w:eastAsiaTheme="majorEastAsia" w:hAnsiTheme="majorEastAsia" w:cs="Segoe UI Symbol"/>
                <w:color w:val="000000" w:themeColor="text1"/>
                <w:sz w:val="24"/>
              </w:rPr>
              <w:t>✓</w:t>
            </w:r>
            <w:r w:rsidRPr="005E541C">
              <w:rPr>
                <w:rFonts w:asciiTheme="majorEastAsia" w:eastAsiaTheme="majorEastAsia" w:hAnsiTheme="majorEastAsia" w:cs="Segoe UI Symbol" w:hint="eastAsia"/>
                <w:color w:val="000000" w:themeColor="text1"/>
                <w:sz w:val="24"/>
              </w:rPr>
              <w:t>車両系建設機械（解体用）運転技能講習</w:t>
            </w:r>
          </w:p>
          <w:p w14:paraId="5DF51DEE" w14:textId="77777777" w:rsidR="005E541C" w:rsidRPr="005E541C" w:rsidRDefault="005E541C" w:rsidP="005E541C">
            <w:pPr>
              <w:ind w:left="240" w:hangingChars="100" w:hanging="240"/>
              <w:rPr>
                <w:rFonts w:asciiTheme="majorEastAsia" w:eastAsiaTheme="majorEastAsia" w:hAnsiTheme="majorEastAsia" w:cs="Segoe UI Symbol"/>
                <w:color w:val="000000" w:themeColor="text1"/>
                <w:sz w:val="24"/>
              </w:rPr>
            </w:pPr>
            <w:r w:rsidRPr="005E541C">
              <w:rPr>
                <w:rFonts w:asciiTheme="majorEastAsia" w:eastAsiaTheme="majorEastAsia" w:hAnsiTheme="majorEastAsia" w:cs="Segoe UI Symbol"/>
                <w:color w:val="000000" w:themeColor="text1"/>
                <w:sz w:val="24"/>
              </w:rPr>
              <w:lastRenderedPageBreak/>
              <w:t>✓</w:t>
            </w:r>
            <w:r w:rsidRPr="005E541C">
              <w:rPr>
                <w:rFonts w:asciiTheme="majorEastAsia" w:eastAsiaTheme="majorEastAsia" w:hAnsiTheme="majorEastAsia" w:cs="Segoe UI Symbol" w:hint="eastAsia"/>
                <w:color w:val="000000" w:themeColor="text1"/>
                <w:sz w:val="24"/>
              </w:rPr>
              <w:t>車両系建設機械（基礎工事用）運転技能講習</w:t>
            </w:r>
          </w:p>
          <w:p w14:paraId="1F8A2282" w14:textId="77777777" w:rsidR="005E541C" w:rsidRPr="005E541C" w:rsidRDefault="005E541C" w:rsidP="005E541C">
            <w:pPr>
              <w:ind w:left="240" w:hangingChars="100" w:hanging="240"/>
              <w:rPr>
                <w:rFonts w:asciiTheme="majorEastAsia" w:eastAsiaTheme="majorEastAsia" w:hAnsiTheme="majorEastAsia" w:cs="Segoe UI Symbol"/>
                <w:color w:val="000000" w:themeColor="text1"/>
                <w:sz w:val="24"/>
              </w:rPr>
            </w:pPr>
            <w:r w:rsidRPr="005E541C">
              <w:rPr>
                <w:rFonts w:asciiTheme="majorEastAsia" w:eastAsiaTheme="majorEastAsia" w:hAnsiTheme="majorEastAsia" w:cs="Segoe UI Symbol"/>
                <w:color w:val="000000" w:themeColor="text1"/>
                <w:sz w:val="24"/>
              </w:rPr>
              <w:t>✓</w:t>
            </w:r>
            <w:r w:rsidRPr="005E541C">
              <w:rPr>
                <w:rFonts w:asciiTheme="majorEastAsia" w:eastAsiaTheme="majorEastAsia" w:hAnsiTheme="majorEastAsia" w:cs="Segoe UI Symbol" w:hint="eastAsia"/>
                <w:color w:val="000000" w:themeColor="text1"/>
                <w:sz w:val="24"/>
              </w:rPr>
              <w:t>高所作業車運転技能講習</w:t>
            </w:r>
          </w:p>
          <w:p w14:paraId="304E52BB" w14:textId="115A900C" w:rsidR="005E541C" w:rsidRDefault="005E541C" w:rsidP="005E541C">
            <w:pPr>
              <w:ind w:left="240" w:hangingChars="100" w:hanging="240"/>
              <w:rPr>
                <w:rFonts w:asciiTheme="majorEastAsia" w:eastAsiaTheme="majorEastAsia" w:hAnsiTheme="majorEastAsia" w:cs="Segoe UI Symbol"/>
                <w:color w:val="000000" w:themeColor="text1"/>
                <w:sz w:val="24"/>
              </w:rPr>
            </w:pPr>
            <w:r w:rsidRPr="005E541C">
              <w:rPr>
                <w:rFonts w:asciiTheme="majorEastAsia" w:eastAsiaTheme="majorEastAsia" w:hAnsiTheme="majorEastAsia" w:cs="Segoe UI Symbol"/>
                <w:color w:val="000000" w:themeColor="text1"/>
                <w:sz w:val="24"/>
              </w:rPr>
              <w:t>✓</w:t>
            </w:r>
            <w:r w:rsidRPr="005E541C">
              <w:rPr>
                <w:rFonts w:asciiTheme="majorEastAsia" w:eastAsiaTheme="majorEastAsia" w:hAnsiTheme="majorEastAsia" w:cs="Segoe UI Symbol" w:hint="eastAsia"/>
                <w:color w:val="000000" w:themeColor="text1"/>
                <w:sz w:val="24"/>
              </w:rPr>
              <w:t>ガス溶接技能講習</w:t>
            </w:r>
          </w:p>
          <w:p w14:paraId="7CC38E65" w14:textId="5EA38BEF" w:rsidR="00D55796" w:rsidRPr="009A187E" w:rsidRDefault="002E18F5" w:rsidP="002C6F01">
            <w:pPr>
              <w:ind w:left="240" w:hangingChars="100" w:hanging="240"/>
              <w:rPr>
                <w:rFonts w:ascii="ＭＳ ゴシック" w:eastAsia="ＭＳ ゴシック" w:hAnsi="ＭＳ ゴシック"/>
                <w:color w:val="000000" w:themeColor="text1"/>
                <w:sz w:val="24"/>
              </w:rPr>
            </w:pPr>
            <w:r w:rsidRPr="009A187E">
              <w:rPr>
                <w:rFonts w:ascii="ＭＳ ゴシック" w:eastAsia="ＭＳ ゴシック" w:hAnsi="ＭＳ ゴシック" w:hint="eastAsia"/>
                <w:color w:val="000000" w:themeColor="text1"/>
                <w:sz w:val="24"/>
              </w:rPr>
              <w:t>・レベル２の基準に示す保有資格</w:t>
            </w:r>
          </w:p>
        </w:tc>
        <w:tc>
          <w:tcPr>
            <w:tcW w:w="1984" w:type="dxa"/>
            <w:tcBorders>
              <w:bottom w:val="single" w:sz="4" w:space="0" w:color="auto"/>
            </w:tcBorders>
          </w:tcPr>
          <w:p w14:paraId="753AAA0E" w14:textId="6AF512B1" w:rsidR="006D68F3" w:rsidRDefault="00FE70F5" w:rsidP="006D68F3">
            <w:pPr>
              <w:rPr>
                <w:ins w:id="1" w:author="ㅤ" w:date="2020-02-26T18:29:00Z"/>
                <w:rFonts w:ascii="ＭＳ ゴシック" w:eastAsia="ＭＳ ゴシック" w:hAnsi="ＭＳ ゴシック"/>
                <w:color w:val="000000" w:themeColor="text1"/>
                <w:sz w:val="24"/>
              </w:rPr>
            </w:pPr>
            <w:r w:rsidRPr="00404283">
              <w:rPr>
                <w:rFonts w:ascii="ＭＳ ゴシック" w:eastAsia="ＭＳ ゴシック" w:hAnsi="ＭＳ ゴシック" w:hint="eastAsia"/>
                <w:color w:val="000000" w:themeColor="text1"/>
                <w:sz w:val="24"/>
              </w:rPr>
              <w:lastRenderedPageBreak/>
              <w:t>職長</w:t>
            </w:r>
            <w:r w:rsidR="007B0043">
              <w:rPr>
                <w:rFonts w:ascii="ＭＳ ゴシック" w:eastAsia="ＭＳ ゴシック" w:hAnsi="ＭＳ ゴシック" w:hint="eastAsia"/>
                <w:color w:val="000000" w:themeColor="text1"/>
                <w:sz w:val="24"/>
              </w:rPr>
              <w:t>または班長として</w:t>
            </w:r>
            <w:r w:rsidRPr="00404283">
              <w:rPr>
                <w:rFonts w:ascii="ＭＳ ゴシック" w:eastAsia="ＭＳ ゴシック" w:hAnsi="ＭＳ ゴシック"/>
                <w:color w:val="000000" w:themeColor="text1"/>
                <w:sz w:val="24"/>
              </w:rPr>
              <w:t>の就業日数</w:t>
            </w:r>
            <w:r w:rsidR="006D68F3" w:rsidRPr="00404283">
              <w:rPr>
                <w:rFonts w:ascii="ＭＳ ゴシック" w:eastAsia="ＭＳ ゴシック" w:hAnsi="ＭＳ ゴシック" w:hint="eastAsia"/>
                <w:color w:val="000000" w:themeColor="text1"/>
                <w:sz w:val="24"/>
              </w:rPr>
              <w:t>が</w:t>
            </w:r>
            <w:r w:rsidR="008775A4" w:rsidRPr="00404283">
              <w:rPr>
                <w:rFonts w:ascii="ＭＳ ゴシック" w:eastAsia="ＭＳ ゴシック" w:hAnsi="ＭＳ ゴシック"/>
                <w:color w:val="000000" w:themeColor="text1"/>
                <w:sz w:val="24"/>
              </w:rPr>
              <w:t>430</w:t>
            </w:r>
            <w:r w:rsidR="006D68F3" w:rsidRPr="00404283">
              <w:rPr>
                <w:rFonts w:ascii="ＭＳ ゴシック" w:eastAsia="ＭＳ ゴシック" w:hAnsi="ＭＳ ゴシック" w:hint="eastAsia"/>
                <w:color w:val="000000" w:themeColor="text1"/>
                <w:sz w:val="24"/>
              </w:rPr>
              <w:t>日（</w:t>
            </w:r>
            <w:r w:rsidR="008775A4" w:rsidRPr="00404283">
              <w:rPr>
                <w:rFonts w:ascii="ＭＳ ゴシック" w:eastAsia="ＭＳ ゴシック" w:hAnsi="ＭＳ ゴシック" w:hint="eastAsia"/>
                <w:color w:val="000000" w:themeColor="text1"/>
                <w:sz w:val="24"/>
              </w:rPr>
              <w:t>2</w:t>
            </w:r>
            <w:r w:rsidR="006D68F3" w:rsidRPr="00404283">
              <w:rPr>
                <w:rFonts w:ascii="ＭＳ ゴシック" w:eastAsia="ＭＳ ゴシック" w:hAnsi="ＭＳ ゴシック" w:hint="eastAsia"/>
                <w:color w:val="000000" w:themeColor="text1"/>
                <w:sz w:val="24"/>
              </w:rPr>
              <w:t>年）以上であること。</w:t>
            </w:r>
          </w:p>
          <w:p w14:paraId="56DAED83" w14:textId="1AA614A5" w:rsidR="00F302AA" w:rsidRPr="00404283" w:rsidRDefault="00F302AA" w:rsidP="006D68F3">
            <w:pPr>
              <w:rPr>
                <w:rFonts w:ascii="ＭＳ ゴシック" w:eastAsia="ＭＳ ゴシック" w:hAnsi="ＭＳ ゴシック"/>
                <w:color w:val="000000" w:themeColor="text1"/>
                <w:sz w:val="24"/>
              </w:rPr>
            </w:pPr>
            <w:r>
              <w:rPr>
                <w:rFonts w:ascii="ＭＳ ゴシック" w:eastAsia="ＭＳ ゴシック" w:hAnsi="ＭＳ ゴシック" w:hint="eastAsia"/>
                <w:color w:val="000000" w:themeColor="text1"/>
                <w:sz w:val="24"/>
              </w:rPr>
              <w:t>ただし、班長については職長教育を修了した</w:t>
            </w:r>
            <w:r w:rsidR="00AD4EDE">
              <w:rPr>
                <w:rFonts w:ascii="ＭＳ ゴシック" w:eastAsia="ＭＳ ゴシック" w:hAnsi="ＭＳ ゴシック" w:hint="eastAsia"/>
                <w:color w:val="000000" w:themeColor="text1"/>
                <w:sz w:val="24"/>
              </w:rPr>
              <w:t>者</w:t>
            </w:r>
            <w:r>
              <w:rPr>
                <w:rFonts w:ascii="ＭＳ ゴシック" w:eastAsia="ＭＳ ゴシック" w:hAnsi="ＭＳ ゴシック" w:hint="eastAsia"/>
                <w:color w:val="000000" w:themeColor="text1"/>
                <w:sz w:val="24"/>
              </w:rPr>
              <w:t>とする。</w:t>
            </w:r>
          </w:p>
          <w:p w14:paraId="669AD48B" w14:textId="77777777" w:rsidR="003E05AF" w:rsidRPr="00404283" w:rsidRDefault="003E05AF">
            <w:pPr>
              <w:rPr>
                <w:rFonts w:ascii="ＭＳ ゴシック" w:eastAsia="ＭＳ ゴシック" w:hAnsi="ＭＳ ゴシック"/>
                <w:color w:val="000000" w:themeColor="text1"/>
                <w:sz w:val="24"/>
              </w:rPr>
            </w:pPr>
          </w:p>
        </w:tc>
      </w:tr>
      <w:tr w:rsidR="007874B1" w:rsidRPr="00E677C4" w14:paraId="6352F20F" w14:textId="77777777" w:rsidTr="00C63202">
        <w:tc>
          <w:tcPr>
            <w:tcW w:w="1242" w:type="dxa"/>
          </w:tcPr>
          <w:p w14:paraId="02C801B1" w14:textId="77777777" w:rsidR="006D68F3" w:rsidRPr="00E677C4" w:rsidRDefault="006D68F3" w:rsidP="006D68F3">
            <w:pPr>
              <w:rPr>
                <w:rFonts w:asciiTheme="majorEastAsia" w:eastAsiaTheme="majorEastAsia" w:hAnsiTheme="majorEastAsia"/>
                <w:color w:val="000000" w:themeColor="text1"/>
                <w:sz w:val="24"/>
              </w:rPr>
            </w:pPr>
            <w:r w:rsidRPr="00E677C4">
              <w:rPr>
                <w:rFonts w:asciiTheme="majorEastAsia" w:eastAsiaTheme="majorEastAsia" w:hAnsiTheme="majorEastAsia"/>
                <w:color w:val="000000" w:themeColor="text1"/>
                <w:sz w:val="24"/>
              </w:rPr>
              <w:t>レベル</w:t>
            </w:r>
            <w:r w:rsidRPr="00E677C4">
              <w:rPr>
                <w:rFonts w:asciiTheme="majorEastAsia" w:eastAsiaTheme="majorEastAsia" w:hAnsiTheme="majorEastAsia" w:hint="eastAsia"/>
                <w:color w:val="000000" w:themeColor="text1"/>
                <w:sz w:val="24"/>
              </w:rPr>
              <w:t>２</w:t>
            </w:r>
          </w:p>
        </w:tc>
        <w:tc>
          <w:tcPr>
            <w:tcW w:w="2694" w:type="dxa"/>
          </w:tcPr>
          <w:p w14:paraId="4DF58BB0" w14:textId="77777777" w:rsidR="006D68F3" w:rsidRPr="00404283" w:rsidRDefault="00FE70F5" w:rsidP="006D68F3">
            <w:pPr>
              <w:rPr>
                <w:rFonts w:asciiTheme="majorEastAsia" w:eastAsiaTheme="majorEastAsia" w:hAnsiTheme="majorEastAsia"/>
                <w:color w:val="000000" w:themeColor="text1"/>
                <w:sz w:val="24"/>
              </w:rPr>
            </w:pPr>
            <w:r w:rsidRPr="00404283">
              <w:rPr>
                <w:rFonts w:asciiTheme="majorEastAsia" w:eastAsiaTheme="majorEastAsia" w:hAnsiTheme="majorEastAsia" w:hint="eastAsia"/>
                <w:color w:val="000000" w:themeColor="text1"/>
                <w:sz w:val="24"/>
              </w:rPr>
              <w:t>就業</w:t>
            </w:r>
            <w:r w:rsidR="006D68F3" w:rsidRPr="00404283">
              <w:rPr>
                <w:rFonts w:asciiTheme="majorEastAsia" w:eastAsiaTheme="majorEastAsia" w:hAnsiTheme="majorEastAsia" w:hint="eastAsia"/>
                <w:color w:val="000000" w:themeColor="text1"/>
                <w:sz w:val="24"/>
              </w:rPr>
              <w:t>日数が645日（3年）以上であること。</w:t>
            </w:r>
          </w:p>
        </w:tc>
        <w:tc>
          <w:tcPr>
            <w:tcW w:w="3260" w:type="dxa"/>
            <w:tcBorders>
              <w:bottom w:val="single" w:sz="4" w:space="0" w:color="auto"/>
            </w:tcBorders>
          </w:tcPr>
          <w:p w14:paraId="59997C01" w14:textId="46E9F543" w:rsidR="00DF604B" w:rsidRDefault="00DF604B" w:rsidP="00DF604B">
            <w:pPr>
              <w:rPr>
                <w:rFonts w:ascii="ＭＳ ゴシック" w:eastAsia="ＭＳ ゴシック" w:hAnsi="ＭＳ ゴシック"/>
                <w:color w:val="000000" w:themeColor="text1"/>
                <w:sz w:val="24"/>
                <w:szCs w:val="24"/>
              </w:rPr>
            </w:pPr>
            <w:r>
              <w:rPr>
                <w:rFonts w:ascii="ＭＳ ゴシック" w:eastAsia="ＭＳ ゴシック" w:hAnsi="ＭＳ ゴシック" w:hint="eastAsia"/>
                <w:color w:val="000000" w:themeColor="text1"/>
                <w:sz w:val="24"/>
                <w:szCs w:val="24"/>
              </w:rPr>
              <w:t>・</w:t>
            </w:r>
            <w:r w:rsidRPr="003915CE">
              <w:rPr>
                <w:rFonts w:ascii="ＭＳ ゴシック" w:eastAsia="ＭＳ ゴシック" w:hAnsi="ＭＳ ゴシック" w:hint="eastAsia"/>
                <w:color w:val="000000" w:themeColor="text1"/>
                <w:sz w:val="24"/>
                <w:szCs w:val="24"/>
              </w:rPr>
              <w:t>玉掛</w:t>
            </w:r>
            <w:r w:rsidR="004D397E">
              <w:rPr>
                <w:rFonts w:ascii="ＭＳ ゴシック" w:eastAsia="ＭＳ ゴシック" w:hAnsi="ＭＳ ゴシック" w:hint="eastAsia"/>
                <w:color w:val="000000" w:themeColor="text1"/>
                <w:sz w:val="24"/>
                <w:szCs w:val="24"/>
              </w:rPr>
              <w:t>け</w:t>
            </w:r>
            <w:r w:rsidRPr="003915CE">
              <w:rPr>
                <w:rFonts w:ascii="ＭＳ ゴシック" w:eastAsia="ＭＳ ゴシック" w:hAnsi="ＭＳ ゴシック" w:hint="eastAsia"/>
                <w:color w:val="000000" w:themeColor="text1"/>
                <w:sz w:val="24"/>
                <w:szCs w:val="24"/>
              </w:rPr>
              <w:t>技能講習</w:t>
            </w:r>
          </w:p>
          <w:p w14:paraId="2404B94D" w14:textId="782410D1" w:rsidR="00DF604B" w:rsidRDefault="00DF604B" w:rsidP="00DF604B">
            <w:pPr>
              <w:rPr>
                <w:rFonts w:asciiTheme="majorEastAsia" w:eastAsiaTheme="majorEastAsia" w:hAnsiTheme="majorEastAsia"/>
                <w:color w:val="000000" w:themeColor="text1"/>
                <w:sz w:val="24"/>
              </w:rPr>
            </w:pPr>
            <w:r>
              <w:rPr>
                <w:rFonts w:ascii="ＭＳ ゴシック" w:eastAsia="ＭＳ ゴシック" w:hAnsi="ＭＳ ゴシック" w:hint="eastAsia"/>
                <w:color w:val="000000" w:themeColor="text1"/>
                <w:sz w:val="24"/>
                <w:szCs w:val="24"/>
              </w:rPr>
              <w:t>・職長・安全衛生責任者</w:t>
            </w:r>
            <w:r w:rsidR="000C16D2">
              <w:rPr>
                <w:rFonts w:ascii="ＭＳ ゴシック" w:eastAsia="ＭＳ ゴシック" w:hAnsi="ＭＳ ゴシック" w:hint="eastAsia"/>
                <w:color w:val="000000" w:themeColor="text1"/>
                <w:sz w:val="24"/>
                <w:szCs w:val="24"/>
              </w:rPr>
              <w:t>教育</w:t>
            </w:r>
            <w:r w:rsidR="00617052">
              <w:rPr>
                <w:rFonts w:ascii="ＭＳ ゴシック" w:eastAsia="ＭＳ ゴシック" w:hAnsi="ＭＳ ゴシック" w:hint="eastAsia"/>
                <w:color w:val="000000" w:themeColor="text1"/>
                <w:sz w:val="24"/>
                <w:szCs w:val="24"/>
              </w:rPr>
              <w:t>下記のうちから</w:t>
            </w:r>
            <w:r>
              <w:rPr>
                <w:rFonts w:ascii="ＭＳ ゴシック" w:eastAsia="ＭＳ ゴシック" w:hAnsi="ＭＳ ゴシック" w:hint="eastAsia"/>
                <w:color w:val="000000" w:themeColor="text1"/>
                <w:sz w:val="24"/>
                <w:szCs w:val="24"/>
              </w:rPr>
              <w:t>１つ以上</w:t>
            </w:r>
          </w:p>
          <w:p w14:paraId="78D2D1E7" w14:textId="54A68CEC" w:rsidR="006A1793" w:rsidRPr="00525B01" w:rsidRDefault="006A1793" w:rsidP="00F302AA">
            <w:pPr>
              <w:ind w:left="240" w:hangingChars="100" w:hanging="240"/>
              <w:rPr>
                <w:rFonts w:ascii="ＭＳ ゴシック" w:eastAsia="ＭＳ ゴシック" w:hAnsi="ＭＳ ゴシック"/>
                <w:color w:val="000000" w:themeColor="text1"/>
                <w:sz w:val="24"/>
                <w:szCs w:val="24"/>
              </w:rPr>
            </w:pPr>
            <w:r w:rsidRPr="006A1793">
              <w:rPr>
                <w:rFonts w:ascii="ＭＳ ゴシック" w:eastAsia="ＭＳ ゴシック" w:hAnsi="ＭＳ ゴシック" w:hint="eastAsia"/>
                <w:color w:val="000000" w:themeColor="text1"/>
                <w:sz w:val="24"/>
                <w:szCs w:val="24"/>
              </w:rPr>
              <w:t>✓</w:t>
            </w:r>
            <w:r w:rsidR="00F302AA" w:rsidRPr="00F302AA">
              <w:rPr>
                <w:rFonts w:ascii="ＭＳ ゴシック" w:eastAsia="ＭＳ ゴシック" w:hAnsi="ＭＳ ゴシック" w:hint="eastAsia"/>
                <w:color w:val="000000" w:themeColor="text1"/>
                <w:sz w:val="24"/>
                <w:szCs w:val="24"/>
              </w:rPr>
              <w:t>足場の組立て等作業主任者技能講習</w:t>
            </w:r>
          </w:p>
          <w:p w14:paraId="0E46A738" w14:textId="77777777" w:rsidR="00F302AA" w:rsidRDefault="00176C22" w:rsidP="00F302AA">
            <w:pPr>
              <w:ind w:left="240" w:hangingChars="100" w:hanging="240"/>
              <w:rPr>
                <w:rFonts w:ascii="ＭＳ ゴシック" w:eastAsia="ＭＳ ゴシック" w:hAnsi="ＭＳ ゴシック"/>
                <w:color w:val="000000" w:themeColor="text1"/>
                <w:sz w:val="24"/>
                <w:szCs w:val="24"/>
              </w:rPr>
            </w:pPr>
            <w:r w:rsidRPr="006A1793">
              <w:rPr>
                <w:rFonts w:ascii="ＭＳ ゴシック" w:eastAsia="ＭＳ ゴシック" w:hAnsi="ＭＳ ゴシック" w:hint="eastAsia"/>
                <w:color w:val="000000" w:themeColor="text1"/>
                <w:sz w:val="24"/>
                <w:szCs w:val="24"/>
              </w:rPr>
              <w:t>✓</w:t>
            </w:r>
            <w:r w:rsidR="00F302AA" w:rsidRPr="00F302AA">
              <w:rPr>
                <w:rFonts w:ascii="ＭＳ ゴシック" w:eastAsia="ＭＳ ゴシック" w:hAnsi="ＭＳ ゴシック" w:hint="eastAsia"/>
                <w:color w:val="000000" w:themeColor="text1"/>
                <w:sz w:val="24"/>
                <w:szCs w:val="24"/>
              </w:rPr>
              <w:t>型枠支保工の組立て等作業主任者技能講習</w:t>
            </w:r>
          </w:p>
          <w:p w14:paraId="11BE680A" w14:textId="77777777" w:rsidR="00F302AA" w:rsidRDefault="00F302AA" w:rsidP="00F302AA">
            <w:pPr>
              <w:ind w:left="240" w:hangingChars="100" w:hanging="240"/>
              <w:rPr>
                <w:rFonts w:ascii="Segoe UI Symbol" w:eastAsia="ＭＳ ゴシック" w:hAnsi="Segoe UI Symbol" w:cs="Segoe UI Symbol"/>
                <w:color w:val="000000" w:themeColor="text1"/>
                <w:sz w:val="24"/>
                <w:szCs w:val="24"/>
              </w:rPr>
            </w:pPr>
            <w:r>
              <w:rPr>
                <w:rFonts w:ascii="Segoe UI Symbol" w:eastAsia="ＭＳ ゴシック" w:hAnsi="Segoe UI Symbol" w:cs="Segoe UI Symbol" w:hint="eastAsia"/>
                <w:color w:val="000000" w:themeColor="text1"/>
                <w:sz w:val="24"/>
                <w:szCs w:val="24"/>
              </w:rPr>
              <w:t>✓</w:t>
            </w:r>
            <w:r w:rsidRPr="00F302AA">
              <w:rPr>
                <w:rFonts w:ascii="Segoe UI Symbol" w:eastAsia="ＭＳ ゴシック" w:hAnsi="Segoe UI Symbol" w:cs="Segoe UI Symbol" w:hint="eastAsia"/>
                <w:color w:val="000000" w:themeColor="text1"/>
                <w:sz w:val="24"/>
                <w:szCs w:val="24"/>
              </w:rPr>
              <w:t>地山の掘削及び土止め支保工作業主任者技能講習</w:t>
            </w:r>
          </w:p>
          <w:p w14:paraId="73A25C72" w14:textId="77777777" w:rsidR="00F302AA" w:rsidRDefault="00F302AA" w:rsidP="00F302AA">
            <w:pPr>
              <w:ind w:left="240" w:hangingChars="100" w:hanging="240"/>
              <w:rPr>
                <w:rFonts w:ascii="Segoe UI Symbol" w:eastAsia="ＭＳ ゴシック" w:hAnsi="Segoe UI Symbol" w:cs="Segoe UI Symbol"/>
                <w:color w:val="000000" w:themeColor="text1"/>
                <w:sz w:val="24"/>
                <w:szCs w:val="24"/>
              </w:rPr>
            </w:pPr>
            <w:r>
              <w:rPr>
                <w:rFonts w:ascii="Segoe UI Symbol" w:eastAsia="ＭＳ ゴシック" w:hAnsi="Segoe UI Symbol" w:cs="Segoe UI Symbol" w:hint="eastAsia"/>
                <w:color w:val="000000" w:themeColor="text1"/>
                <w:sz w:val="24"/>
                <w:szCs w:val="24"/>
              </w:rPr>
              <w:t>✓</w:t>
            </w:r>
            <w:r w:rsidRPr="00F302AA">
              <w:rPr>
                <w:rFonts w:ascii="Segoe UI Symbol" w:eastAsia="ＭＳ ゴシック" w:hAnsi="Segoe UI Symbol" w:cs="Segoe UI Symbol" w:hint="eastAsia"/>
                <w:color w:val="000000" w:themeColor="text1"/>
                <w:sz w:val="24"/>
                <w:szCs w:val="24"/>
              </w:rPr>
              <w:t>建築物等の鉄骨の組立て等作業主任者技能講習</w:t>
            </w:r>
          </w:p>
          <w:p w14:paraId="1568D5DB" w14:textId="77777777" w:rsidR="00F302AA" w:rsidRDefault="00F302AA" w:rsidP="00F302AA">
            <w:pPr>
              <w:ind w:left="240" w:hangingChars="100" w:hanging="240"/>
              <w:rPr>
                <w:rFonts w:ascii="Segoe UI Symbol" w:eastAsia="ＭＳ ゴシック" w:hAnsi="Segoe UI Symbol" w:cs="Segoe UI Symbol"/>
                <w:color w:val="000000" w:themeColor="text1"/>
                <w:sz w:val="24"/>
                <w:szCs w:val="24"/>
              </w:rPr>
            </w:pPr>
            <w:r>
              <w:rPr>
                <w:rFonts w:ascii="Segoe UI Symbol" w:eastAsia="ＭＳ ゴシック" w:hAnsi="Segoe UI Symbol" w:cs="Segoe UI Symbol" w:hint="eastAsia"/>
                <w:color w:val="000000" w:themeColor="text1"/>
                <w:sz w:val="24"/>
                <w:szCs w:val="24"/>
              </w:rPr>
              <w:t>✓</w:t>
            </w:r>
            <w:r w:rsidRPr="00F302AA">
              <w:rPr>
                <w:rFonts w:ascii="Segoe UI Symbol" w:eastAsia="ＭＳ ゴシック" w:hAnsi="Segoe UI Symbol" w:cs="Segoe UI Symbol" w:hint="eastAsia"/>
                <w:color w:val="000000" w:themeColor="text1"/>
                <w:sz w:val="24"/>
                <w:szCs w:val="24"/>
              </w:rPr>
              <w:t>木造建築物の組立て等作業主任者技能講習</w:t>
            </w:r>
          </w:p>
          <w:p w14:paraId="064A83CD" w14:textId="77777777" w:rsidR="00F302AA" w:rsidRDefault="00F302AA" w:rsidP="00F302AA">
            <w:pPr>
              <w:ind w:left="240" w:hangingChars="100" w:hanging="240"/>
              <w:rPr>
                <w:rFonts w:ascii="Segoe UI Symbol" w:eastAsia="ＭＳ ゴシック" w:hAnsi="Segoe UI Symbol" w:cs="Segoe UI Symbol"/>
                <w:color w:val="000000" w:themeColor="text1"/>
                <w:sz w:val="24"/>
                <w:szCs w:val="24"/>
              </w:rPr>
            </w:pPr>
            <w:r>
              <w:rPr>
                <w:rFonts w:ascii="Segoe UI Symbol" w:eastAsia="ＭＳ ゴシック" w:hAnsi="Segoe UI Symbol" w:cs="Segoe UI Symbol" w:hint="eastAsia"/>
                <w:color w:val="000000" w:themeColor="text1"/>
                <w:sz w:val="24"/>
                <w:szCs w:val="24"/>
              </w:rPr>
              <w:t>✓</w:t>
            </w:r>
            <w:r w:rsidRPr="00F302AA">
              <w:rPr>
                <w:rFonts w:ascii="Segoe UI Symbol" w:eastAsia="ＭＳ ゴシック" w:hAnsi="Segoe UI Symbol" w:cs="Segoe UI Symbol" w:hint="eastAsia"/>
                <w:color w:val="000000" w:themeColor="text1"/>
                <w:sz w:val="24"/>
                <w:szCs w:val="24"/>
              </w:rPr>
              <w:t>コンクリート造の工作物の解体等作業主任者技能講習</w:t>
            </w:r>
          </w:p>
          <w:p w14:paraId="557037AF" w14:textId="77777777" w:rsidR="005E541C" w:rsidRDefault="00F302AA" w:rsidP="00F302AA">
            <w:pPr>
              <w:ind w:left="240" w:hangingChars="100" w:hanging="240"/>
              <w:rPr>
                <w:rFonts w:ascii="Segoe UI Symbol" w:eastAsia="ＭＳ ゴシック" w:hAnsi="Segoe UI Symbol" w:cs="Segoe UI Symbol"/>
                <w:color w:val="000000" w:themeColor="text1"/>
                <w:sz w:val="24"/>
                <w:szCs w:val="24"/>
              </w:rPr>
            </w:pPr>
            <w:r>
              <w:rPr>
                <w:rFonts w:ascii="Segoe UI Symbol" w:eastAsia="ＭＳ ゴシック" w:hAnsi="Segoe UI Symbol" w:cs="Segoe UI Symbol" w:hint="eastAsia"/>
                <w:color w:val="000000" w:themeColor="text1"/>
                <w:sz w:val="24"/>
                <w:szCs w:val="24"/>
              </w:rPr>
              <w:t>✓</w:t>
            </w:r>
            <w:r w:rsidRPr="00F302AA">
              <w:rPr>
                <w:rFonts w:ascii="Segoe UI Symbol" w:eastAsia="ＭＳ ゴシック" w:hAnsi="Segoe UI Symbol" w:cs="Segoe UI Symbol" w:hint="eastAsia"/>
                <w:color w:val="000000" w:themeColor="text1"/>
                <w:sz w:val="24"/>
                <w:szCs w:val="24"/>
              </w:rPr>
              <w:t>小型移動式クレーン運転技能講習</w:t>
            </w:r>
          </w:p>
          <w:p w14:paraId="3D7223F6" w14:textId="77777777" w:rsidR="005E541C" w:rsidRDefault="005E541C" w:rsidP="005E541C">
            <w:pPr>
              <w:ind w:left="240" w:hangingChars="100" w:hanging="240"/>
              <w:rPr>
                <w:rFonts w:ascii="Segoe UI Symbol" w:eastAsia="ＭＳ ゴシック" w:hAnsi="Segoe UI Symbol" w:cs="Segoe UI Symbol"/>
                <w:color w:val="000000" w:themeColor="text1"/>
                <w:sz w:val="24"/>
                <w:szCs w:val="24"/>
              </w:rPr>
            </w:pPr>
            <w:r>
              <w:rPr>
                <w:rFonts w:ascii="Segoe UI Symbol" w:eastAsia="ＭＳ ゴシック" w:hAnsi="Segoe UI Symbol" w:cs="Segoe UI Symbol" w:hint="eastAsia"/>
                <w:color w:val="000000" w:themeColor="text1"/>
                <w:sz w:val="24"/>
                <w:szCs w:val="24"/>
              </w:rPr>
              <w:t>✓</w:t>
            </w:r>
            <w:r w:rsidRPr="005E541C">
              <w:rPr>
                <w:rFonts w:ascii="Segoe UI Symbol" w:eastAsia="ＭＳ ゴシック" w:hAnsi="Segoe UI Symbol" w:cs="Segoe UI Symbol" w:hint="eastAsia"/>
                <w:color w:val="000000" w:themeColor="text1"/>
                <w:sz w:val="24"/>
                <w:szCs w:val="24"/>
              </w:rPr>
              <w:t>車両系建設機械（整地・運搬・積込み用及び掘削用）運転技能講習</w:t>
            </w:r>
          </w:p>
          <w:p w14:paraId="42C73B56" w14:textId="77777777" w:rsidR="005E541C" w:rsidRDefault="005E541C" w:rsidP="005E541C">
            <w:pPr>
              <w:ind w:left="240" w:hangingChars="100" w:hanging="240"/>
              <w:rPr>
                <w:rFonts w:ascii="Segoe UI Symbol" w:eastAsia="ＭＳ ゴシック" w:hAnsi="Segoe UI Symbol" w:cs="Segoe UI Symbol"/>
                <w:color w:val="000000" w:themeColor="text1"/>
                <w:sz w:val="24"/>
                <w:szCs w:val="24"/>
              </w:rPr>
            </w:pPr>
            <w:r>
              <w:rPr>
                <w:rFonts w:ascii="Segoe UI Symbol" w:eastAsia="ＭＳ ゴシック" w:hAnsi="Segoe UI Symbol" w:cs="Segoe UI Symbol" w:hint="eastAsia"/>
                <w:color w:val="000000" w:themeColor="text1"/>
                <w:sz w:val="24"/>
                <w:szCs w:val="24"/>
              </w:rPr>
              <w:t>✓</w:t>
            </w:r>
            <w:r w:rsidRPr="005E541C">
              <w:rPr>
                <w:rFonts w:ascii="Segoe UI Symbol" w:eastAsia="ＭＳ ゴシック" w:hAnsi="Segoe UI Symbol" w:cs="Segoe UI Symbol" w:hint="eastAsia"/>
                <w:color w:val="000000" w:themeColor="text1"/>
                <w:sz w:val="24"/>
                <w:szCs w:val="24"/>
              </w:rPr>
              <w:t>車両系建設機械（解体用）運転技能講習</w:t>
            </w:r>
          </w:p>
          <w:p w14:paraId="4079C07E" w14:textId="77777777" w:rsidR="005E541C" w:rsidRDefault="005E541C" w:rsidP="005E541C">
            <w:pPr>
              <w:ind w:left="240" w:hangingChars="100" w:hanging="240"/>
              <w:rPr>
                <w:rFonts w:ascii="Segoe UI Symbol" w:eastAsia="ＭＳ ゴシック" w:hAnsi="Segoe UI Symbol" w:cs="Segoe UI Symbol"/>
                <w:color w:val="000000" w:themeColor="text1"/>
                <w:sz w:val="24"/>
                <w:szCs w:val="24"/>
              </w:rPr>
            </w:pPr>
            <w:r>
              <w:rPr>
                <w:rFonts w:ascii="Segoe UI Symbol" w:eastAsia="ＭＳ ゴシック" w:hAnsi="Segoe UI Symbol" w:cs="Segoe UI Symbol" w:hint="eastAsia"/>
                <w:color w:val="000000" w:themeColor="text1"/>
                <w:sz w:val="24"/>
                <w:szCs w:val="24"/>
              </w:rPr>
              <w:t>✓</w:t>
            </w:r>
            <w:r w:rsidRPr="005E541C">
              <w:rPr>
                <w:rFonts w:ascii="Segoe UI Symbol" w:eastAsia="ＭＳ ゴシック" w:hAnsi="Segoe UI Symbol" w:cs="Segoe UI Symbol" w:hint="eastAsia"/>
                <w:color w:val="000000" w:themeColor="text1"/>
                <w:sz w:val="24"/>
                <w:szCs w:val="24"/>
              </w:rPr>
              <w:t>車両系建設機械（基礎工事用）運転技能講習</w:t>
            </w:r>
          </w:p>
          <w:p w14:paraId="12997B06" w14:textId="77777777" w:rsidR="005E541C" w:rsidRDefault="005E541C" w:rsidP="005E541C">
            <w:pPr>
              <w:ind w:left="240" w:hangingChars="100" w:hanging="240"/>
              <w:rPr>
                <w:rFonts w:ascii="Segoe UI Symbol" w:eastAsia="ＭＳ ゴシック" w:hAnsi="Segoe UI Symbol" w:cs="Segoe UI Symbol"/>
                <w:color w:val="000000" w:themeColor="text1"/>
                <w:sz w:val="24"/>
                <w:szCs w:val="24"/>
              </w:rPr>
            </w:pPr>
            <w:r>
              <w:rPr>
                <w:rFonts w:ascii="Segoe UI Symbol" w:eastAsia="ＭＳ ゴシック" w:hAnsi="Segoe UI Symbol" w:cs="Segoe UI Symbol" w:hint="eastAsia"/>
                <w:color w:val="000000" w:themeColor="text1"/>
                <w:sz w:val="24"/>
                <w:szCs w:val="24"/>
              </w:rPr>
              <w:t>✓</w:t>
            </w:r>
            <w:r w:rsidRPr="005E541C">
              <w:rPr>
                <w:rFonts w:ascii="Segoe UI Symbol" w:eastAsia="ＭＳ ゴシック" w:hAnsi="Segoe UI Symbol" w:cs="Segoe UI Symbol" w:hint="eastAsia"/>
                <w:color w:val="000000" w:themeColor="text1"/>
                <w:sz w:val="24"/>
                <w:szCs w:val="24"/>
              </w:rPr>
              <w:t>高所作業車運転技能講習</w:t>
            </w:r>
          </w:p>
          <w:p w14:paraId="7CBCB94D" w14:textId="0607AA2F" w:rsidR="005112BD" w:rsidRPr="00F302AA" w:rsidRDefault="005E541C" w:rsidP="005E541C">
            <w:pPr>
              <w:rPr>
                <w:rFonts w:asciiTheme="majorEastAsia" w:eastAsiaTheme="majorEastAsia" w:hAnsiTheme="majorEastAsia"/>
                <w:color w:val="FF0000"/>
                <w:sz w:val="24"/>
              </w:rPr>
            </w:pPr>
            <w:r>
              <w:rPr>
                <w:rFonts w:ascii="Segoe UI Symbol" w:eastAsia="ＭＳ ゴシック" w:hAnsi="Segoe UI Symbol" w:cs="Segoe UI Symbol" w:hint="eastAsia"/>
                <w:color w:val="000000" w:themeColor="text1"/>
                <w:sz w:val="24"/>
                <w:szCs w:val="24"/>
              </w:rPr>
              <w:t>✓</w:t>
            </w:r>
            <w:r w:rsidRPr="005E541C">
              <w:rPr>
                <w:rFonts w:ascii="Segoe UI Symbol" w:eastAsia="ＭＳ ゴシック" w:hAnsi="Segoe UI Symbol" w:cs="Segoe UI Symbol" w:hint="eastAsia"/>
                <w:color w:val="000000" w:themeColor="text1"/>
                <w:sz w:val="24"/>
                <w:szCs w:val="24"/>
              </w:rPr>
              <w:t>ガス溶接技能講習</w:t>
            </w:r>
          </w:p>
        </w:tc>
        <w:tc>
          <w:tcPr>
            <w:tcW w:w="1984" w:type="dxa"/>
            <w:tcBorders>
              <w:bottom w:val="single" w:sz="4" w:space="0" w:color="auto"/>
              <w:tr2bl w:val="single" w:sz="4" w:space="0" w:color="auto"/>
            </w:tcBorders>
          </w:tcPr>
          <w:p w14:paraId="6F1DBFC6" w14:textId="77777777" w:rsidR="006D68F3" w:rsidRPr="008D6AAF" w:rsidRDefault="006D68F3">
            <w:pPr>
              <w:rPr>
                <w:rFonts w:asciiTheme="majorEastAsia" w:eastAsiaTheme="majorEastAsia" w:hAnsiTheme="majorEastAsia"/>
                <w:color w:val="FF0000"/>
                <w:sz w:val="24"/>
              </w:rPr>
            </w:pPr>
          </w:p>
        </w:tc>
      </w:tr>
      <w:tr w:rsidR="007874B1" w:rsidRPr="00E677C4" w14:paraId="2A41F27C" w14:textId="77777777" w:rsidTr="00FE70F5">
        <w:tc>
          <w:tcPr>
            <w:tcW w:w="1242" w:type="dxa"/>
          </w:tcPr>
          <w:p w14:paraId="001D0F48" w14:textId="77777777" w:rsidR="00FE70F5" w:rsidRPr="00E677C4" w:rsidRDefault="00FE70F5">
            <w:pPr>
              <w:rPr>
                <w:rFonts w:asciiTheme="majorEastAsia" w:eastAsiaTheme="majorEastAsia" w:hAnsiTheme="majorEastAsia"/>
                <w:color w:val="000000" w:themeColor="text1"/>
                <w:sz w:val="24"/>
              </w:rPr>
            </w:pPr>
            <w:r w:rsidRPr="00E677C4">
              <w:rPr>
                <w:rFonts w:asciiTheme="majorEastAsia" w:eastAsiaTheme="majorEastAsia" w:hAnsiTheme="majorEastAsia" w:hint="eastAsia"/>
                <w:color w:val="000000" w:themeColor="text1"/>
                <w:sz w:val="24"/>
              </w:rPr>
              <w:t>レベル</w:t>
            </w:r>
            <w:r w:rsidRPr="00E677C4">
              <w:rPr>
                <w:rFonts w:asciiTheme="majorEastAsia" w:eastAsiaTheme="majorEastAsia" w:hAnsiTheme="majorEastAsia"/>
                <w:color w:val="000000" w:themeColor="text1"/>
                <w:sz w:val="24"/>
              </w:rPr>
              <w:t>１</w:t>
            </w:r>
          </w:p>
        </w:tc>
        <w:tc>
          <w:tcPr>
            <w:tcW w:w="7938" w:type="dxa"/>
            <w:gridSpan w:val="3"/>
          </w:tcPr>
          <w:p w14:paraId="75DFEADC" w14:textId="77777777" w:rsidR="00FE70F5" w:rsidRPr="00E677C4" w:rsidRDefault="00FE70F5">
            <w:pPr>
              <w:rPr>
                <w:rFonts w:asciiTheme="majorEastAsia" w:eastAsiaTheme="majorEastAsia" w:hAnsiTheme="majorEastAsia"/>
                <w:color w:val="000000" w:themeColor="text1"/>
                <w:sz w:val="24"/>
              </w:rPr>
            </w:pPr>
            <w:r w:rsidRPr="00E677C4">
              <w:rPr>
                <w:rFonts w:asciiTheme="majorEastAsia" w:eastAsiaTheme="majorEastAsia" w:hAnsiTheme="majorEastAsia" w:hint="eastAsia"/>
                <w:color w:val="000000" w:themeColor="text1"/>
                <w:sz w:val="24"/>
              </w:rPr>
              <w:t>建設キャリアアップシステムに技能者登録をされ、かつ、レベル２から４までの判定を受けていない技能者</w:t>
            </w:r>
          </w:p>
        </w:tc>
      </w:tr>
    </w:tbl>
    <w:p w14:paraId="2BB18CC7" w14:textId="77777777" w:rsidR="00E677C4" w:rsidRPr="00960504" w:rsidRDefault="00280886" w:rsidP="00E677C4">
      <w:pPr>
        <w:rPr>
          <w:rFonts w:asciiTheme="majorEastAsia" w:eastAsiaTheme="majorEastAsia" w:hAnsiTheme="majorEastAsia"/>
          <w:color w:val="000000" w:themeColor="text1"/>
          <w:sz w:val="24"/>
          <w:szCs w:val="24"/>
        </w:rPr>
      </w:pPr>
      <w:r w:rsidRPr="00E677C4">
        <w:rPr>
          <w:rFonts w:asciiTheme="majorEastAsia" w:eastAsiaTheme="majorEastAsia" w:hAnsiTheme="majorEastAsia" w:hint="eastAsia"/>
          <w:color w:val="000000" w:themeColor="text1"/>
        </w:rPr>
        <w:t>※</w:t>
      </w:r>
      <w:r w:rsidRPr="00E677C4">
        <w:rPr>
          <w:rFonts w:asciiTheme="majorEastAsia" w:eastAsiaTheme="majorEastAsia" w:hAnsiTheme="majorEastAsia"/>
          <w:color w:val="000000" w:themeColor="text1"/>
        </w:rPr>
        <w:t xml:space="preserve">　</w:t>
      </w:r>
      <w:r w:rsidR="000E4BEC" w:rsidRPr="00960504">
        <w:rPr>
          <w:rFonts w:asciiTheme="majorEastAsia" w:eastAsiaTheme="majorEastAsia" w:hAnsiTheme="majorEastAsia" w:hint="eastAsia"/>
          <w:color w:val="000000" w:themeColor="text1"/>
          <w:sz w:val="24"/>
          <w:szCs w:val="24"/>
        </w:rPr>
        <w:t>●</w:t>
      </w:r>
      <w:bookmarkStart w:id="2" w:name="_Hlk20470404"/>
      <w:r w:rsidRPr="00960504">
        <w:rPr>
          <w:rFonts w:asciiTheme="majorEastAsia" w:eastAsiaTheme="majorEastAsia" w:hAnsiTheme="majorEastAsia" w:hint="eastAsia"/>
          <w:color w:val="000000" w:themeColor="text1"/>
          <w:sz w:val="24"/>
          <w:szCs w:val="24"/>
        </w:rPr>
        <w:t>印の保有</w:t>
      </w:r>
      <w:r w:rsidRPr="00960504">
        <w:rPr>
          <w:rFonts w:asciiTheme="majorEastAsia" w:eastAsiaTheme="majorEastAsia" w:hAnsiTheme="majorEastAsia"/>
          <w:color w:val="000000" w:themeColor="text1"/>
          <w:sz w:val="24"/>
          <w:szCs w:val="24"/>
        </w:rPr>
        <w:t>資格</w:t>
      </w:r>
      <w:r w:rsidRPr="00960504">
        <w:rPr>
          <w:rFonts w:asciiTheme="majorEastAsia" w:eastAsiaTheme="majorEastAsia" w:hAnsiTheme="majorEastAsia" w:hint="eastAsia"/>
          <w:color w:val="000000" w:themeColor="text1"/>
          <w:sz w:val="24"/>
          <w:szCs w:val="24"/>
        </w:rPr>
        <w:t>については、</w:t>
      </w:r>
      <w:r w:rsidRPr="00960504">
        <w:rPr>
          <w:rFonts w:asciiTheme="majorEastAsia" w:eastAsiaTheme="majorEastAsia" w:hAnsiTheme="majorEastAsia"/>
          <w:color w:val="000000" w:themeColor="text1"/>
          <w:sz w:val="24"/>
          <w:szCs w:val="24"/>
        </w:rPr>
        <w:t>いずれかの</w:t>
      </w:r>
      <w:r w:rsidRPr="00960504">
        <w:rPr>
          <w:rFonts w:asciiTheme="majorEastAsia" w:eastAsiaTheme="majorEastAsia" w:hAnsiTheme="majorEastAsia" w:hint="eastAsia"/>
          <w:color w:val="000000" w:themeColor="text1"/>
          <w:sz w:val="24"/>
          <w:szCs w:val="24"/>
        </w:rPr>
        <w:t>保有で</w:t>
      </w:r>
      <w:r w:rsidRPr="00960504">
        <w:rPr>
          <w:rFonts w:asciiTheme="majorEastAsia" w:eastAsiaTheme="majorEastAsia" w:hAnsiTheme="majorEastAsia"/>
          <w:color w:val="000000" w:themeColor="text1"/>
          <w:sz w:val="24"/>
          <w:szCs w:val="24"/>
        </w:rPr>
        <w:t>可</w:t>
      </w:r>
      <w:bookmarkEnd w:id="2"/>
    </w:p>
    <w:p w14:paraId="6B4967B5" w14:textId="6898699E" w:rsidR="00176C22" w:rsidRPr="004E6F8E" w:rsidRDefault="00176C22" w:rsidP="005E541C">
      <w:pPr>
        <w:ind w:leftChars="100" w:left="210" w:firstLineChars="50" w:firstLine="120"/>
        <w:rPr>
          <w:rFonts w:asciiTheme="majorEastAsia" w:eastAsiaTheme="majorEastAsia" w:hAnsiTheme="majorEastAsia"/>
          <w:color w:val="000000" w:themeColor="text1"/>
        </w:rPr>
      </w:pPr>
      <w:r w:rsidRPr="006A1793">
        <w:rPr>
          <w:rFonts w:ascii="ＭＳ ゴシック" w:eastAsia="ＭＳ ゴシック" w:hAnsi="ＭＳ ゴシック" w:hint="eastAsia"/>
          <w:color w:val="000000" w:themeColor="text1"/>
          <w:sz w:val="24"/>
          <w:szCs w:val="24"/>
        </w:rPr>
        <w:t>✓</w:t>
      </w:r>
      <w:r>
        <w:rPr>
          <w:rFonts w:ascii="ＭＳ ゴシック" w:eastAsia="ＭＳ ゴシック" w:hAnsi="ＭＳ ゴシック" w:hint="eastAsia"/>
          <w:color w:val="000000" w:themeColor="text1"/>
          <w:sz w:val="24"/>
          <w:szCs w:val="24"/>
        </w:rPr>
        <w:t>印の保有資格については、レベル３については</w:t>
      </w:r>
      <w:r w:rsidR="00E7433A">
        <w:rPr>
          <w:rFonts w:ascii="ＭＳ ゴシック" w:eastAsia="ＭＳ ゴシック" w:hAnsi="ＭＳ ゴシック" w:hint="eastAsia"/>
          <w:color w:val="000000" w:themeColor="text1"/>
          <w:sz w:val="24"/>
          <w:szCs w:val="24"/>
        </w:rPr>
        <w:t>３</w:t>
      </w:r>
      <w:r>
        <w:rPr>
          <w:rFonts w:ascii="ＭＳ ゴシック" w:eastAsia="ＭＳ ゴシック" w:hAnsi="ＭＳ ゴシック" w:hint="eastAsia"/>
          <w:color w:val="000000" w:themeColor="text1"/>
          <w:sz w:val="24"/>
          <w:szCs w:val="24"/>
        </w:rPr>
        <w:t>つ以上、レベル２については</w:t>
      </w:r>
      <w:r w:rsidR="00960504">
        <w:rPr>
          <w:rFonts w:ascii="ＭＳ ゴシック" w:eastAsia="ＭＳ ゴシック" w:hAnsi="ＭＳ ゴシック" w:hint="eastAsia"/>
          <w:color w:val="000000" w:themeColor="text1"/>
          <w:sz w:val="24"/>
          <w:szCs w:val="24"/>
        </w:rPr>
        <w:t>１つ以上保有が必要</w:t>
      </w:r>
    </w:p>
    <w:sectPr w:rsidR="00176C22" w:rsidRPr="004E6F8E" w:rsidSect="00D23DDE">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12523" w14:textId="77777777" w:rsidR="00F17B9C" w:rsidRDefault="00F17B9C" w:rsidP="00CF49C1">
      <w:r>
        <w:separator/>
      </w:r>
    </w:p>
  </w:endnote>
  <w:endnote w:type="continuationSeparator" w:id="0">
    <w:p w14:paraId="5D49A646" w14:textId="77777777" w:rsidR="00F17B9C" w:rsidRDefault="00F17B9C" w:rsidP="00CF4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entury">
    <w:panose1 w:val="020406030507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CC771" w14:textId="77777777" w:rsidR="00F17B9C" w:rsidRDefault="00F17B9C" w:rsidP="00CF49C1">
      <w:r>
        <w:separator/>
      </w:r>
    </w:p>
  </w:footnote>
  <w:footnote w:type="continuationSeparator" w:id="0">
    <w:p w14:paraId="04EA1FA0" w14:textId="77777777" w:rsidR="00F17B9C" w:rsidRDefault="00F17B9C" w:rsidP="00CF4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76A91"/>
    <w:multiLevelType w:val="hybridMultilevel"/>
    <w:tmpl w:val="9F3410BE"/>
    <w:lvl w:ilvl="0" w:tplc="ABB6F564">
      <w:start w:val="1"/>
      <w:numFmt w:val="decimalEnclosedCircle"/>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 w15:restartNumberingAfterBreak="0">
    <w:nsid w:val="4B6A72F3"/>
    <w:multiLevelType w:val="hybridMultilevel"/>
    <w:tmpl w:val="5ACA85D6"/>
    <w:lvl w:ilvl="0" w:tplc="48820392">
      <w:start w:val="1"/>
      <w:numFmt w:val="decimalEnclosedCircle"/>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2" w15:restartNumberingAfterBreak="0">
    <w:nsid w:val="543A7036"/>
    <w:multiLevelType w:val="hybridMultilevel"/>
    <w:tmpl w:val="3410AAFE"/>
    <w:lvl w:ilvl="0" w:tplc="5482571C">
      <w:start w:val="1"/>
      <w:numFmt w:val="decimalEnclosedCircle"/>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ㅤ">
    <w15:presenceInfo w15:providerId="None" w15:userId="ㅤ"/>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5AF"/>
    <w:rsid w:val="00010B54"/>
    <w:rsid w:val="00011C54"/>
    <w:rsid w:val="0003442E"/>
    <w:rsid w:val="000510A1"/>
    <w:rsid w:val="000637B2"/>
    <w:rsid w:val="00065755"/>
    <w:rsid w:val="00085482"/>
    <w:rsid w:val="000941E0"/>
    <w:rsid w:val="000A51E9"/>
    <w:rsid w:val="000A7B6E"/>
    <w:rsid w:val="000C16D2"/>
    <w:rsid w:val="000C6E04"/>
    <w:rsid w:val="000C762E"/>
    <w:rsid w:val="000D0A8F"/>
    <w:rsid w:val="000D2840"/>
    <w:rsid w:val="000E25C1"/>
    <w:rsid w:val="000E3843"/>
    <w:rsid w:val="000E4BEC"/>
    <w:rsid w:val="000E59AC"/>
    <w:rsid w:val="000F511E"/>
    <w:rsid w:val="00101124"/>
    <w:rsid w:val="00102FC6"/>
    <w:rsid w:val="00111071"/>
    <w:rsid w:val="0011279A"/>
    <w:rsid w:val="00120DA7"/>
    <w:rsid w:val="00123171"/>
    <w:rsid w:val="001353A6"/>
    <w:rsid w:val="00136EC4"/>
    <w:rsid w:val="00143E69"/>
    <w:rsid w:val="00162E79"/>
    <w:rsid w:val="001744F7"/>
    <w:rsid w:val="0017570A"/>
    <w:rsid w:val="00176C22"/>
    <w:rsid w:val="00193DE2"/>
    <w:rsid w:val="00195F75"/>
    <w:rsid w:val="001A464D"/>
    <w:rsid w:val="001A4AEC"/>
    <w:rsid w:val="001A501A"/>
    <w:rsid w:val="001C1153"/>
    <w:rsid w:val="001E4C27"/>
    <w:rsid w:val="001E79FB"/>
    <w:rsid w:val="00211223"/>
    <w:rsid w:val="00227441"/>
    <w:rsid w:val="00243E4D"/>
    <w:rsid w:val="0025534B"/>
    <w:rsid w:val="00255935"/>
    <w:rsid w:val="00265644"/>
    <w:rsid w:val="002771D6"/>
    <w:rsid w:val="00280886"/>
    <w:rsid w:val="002809B5"/>
    <w:rsid w:val="0028542C"/>
    <w:rsid w:val="00286044"/>
    <w:rsid w:val="002B2289"/>
    <w:rsid w:val="002C6F01"/>
    <w:rsid w:val="002C742B"/>
    <w:rsid w:val="002E18F5"/>
    <w:rsid w:val="002F4AC8"/>
    <w:rsid w:val="00324A9E"/>
    <w:rsid w:val="00350339"/>
    <w:rsid w:val="003655FA"/>
    <w:rsid w:val="00372CAF"/>
    <w:rsid w:val="003757FE"/>
    <w:rsid w:val="0037676C"/>
    <w:rsid w:val="00383BA1"/>
    <w:rsid w:val="00386B5F"/>
    <w:rsid w:val="00387956"/>
    <w:rsid w:val="003915CE"/>
    <w:rsid w:val="003A0351"/>
    <w:rsid w:val="003C12A0"/>
    <w:rsid w:val="003D46B0"/>
    <w:rsid w:val="003E05AF"/>
    <w:rsid w:val="003E1866"/>
    <w:rsid w:val="003F1AE8"/>
    <w:rsid w:val="00404283"/>
    <w:rsid w:val="00416D43"/>
    <w:rsid w:val="004268B9"/>
    <w:rsid w:val="00426AEC"/>
    <w:rsid w:val="00433228"/>
    <w:rsid w:val="00434F6E"/>
    <w:rsid w:val="00437834"/>
    <w:rsid w:val="00451C6E"/>
    <w:rsid w:val="0045770D"/>
    <w:rsid w:val="00460814"/>
    <w:rsid w:val="004B39AE"/>
    <w:rsid w:val="004C0123"/>
    <w:rsid w:val="004C1AEF"/>
    <w:rsid w:val="004D33F2"/>
    <w:rsid w:val="004D397E"/>
    <w:rsid w:val="004E6F8E"/>
    <w:rsid w:val="004F1E5D"/>
    <w:rsid w:val="004F33BF"/>
    <w:rsid w:val="005112BD"/>
    <w:rsid w:val="00523417"/>
    <w:rsid w:val="00525B01"/>
    <w:rsid w:val="00536CFE"/>
    <w:rsid w:val="0054040D"/>
    <w:rsid w:val="00541B1D"/>
    <w:rsid w:val="00586467"/>
    <w:rsid w:val="005A0814"/>
    <w:rsid w:val="005A3AC7"/>
    <w:rsid w:val="005B3EF1"/>
    <w:rsid w:val="005B6EE6"/>
    <w:rsid w:val="005C58EC"/>
    <w:rsid w:val="005D0418"/>
    <w:rsid w:val="005E541C"/>
    <w:rsid w:val="006165C9"/>
    <w:rsid w:val="0061664E"/>
    <w:rsid w:val="00617052"/>
    <w:rsid w:val="006239C5"/>
    <w:rsid w:val="00640D0D"/>
    <w:rsid w:val="006423D0"/>
    <w:rsid w:val="006603AD"/>
    <w:rsid w:val="00664351"/>
    <w:rsid w:val="00676E8C"/>
    <w:rsid w:val="0069184D"/>
    <w:rsid w:val="00694AFF"/>
    <w:rsid w:val="006A06B7"/>
    <w:rsid w:val="006A1793"/>
    <w:rsid w:val="006B2F6C"/>
    <w:rsid w:val="006B76D7"/>
    <w:rsid w:val="006C3CE7"/>
    <w:rsid w:val="006D1139"/>
    <w:rsid w:val="006D3702"/>
    <w:rsid w:val="006D68F3"/>
    <w:rsid w:val="006E279D"/>
    <w:rsid w:val="006E7791"/>
    <w:rsid w:val="006F630E"/>
    <w:rsid w:val="00700CEF"/>
    <w:rsid w:val="00746E16"/>
    <w:rsid w:val="00747005"/>
    <w:rsid w:val="0075005E"/>
    <w:rsid w:val="007613A3"/>
    <w:rsid w:val="007874B1"/>
    <w:rsid w:val="00787E35"/>
    <w:rsid w:val="007A4933"/>
    <w:rsid w:val="007A4D3E"/>
    <w:rsid w:val="007A703E"/>
    <w:rsid w:val="007A7307"/>
    <w:rsid w:val="007A75B1"/>
    <w:rsid w:val="007B0043"/>
    <w:rsid w:val="007C104F"/>
    <w:rsid w:val="007C5878"/>
    <w:rsid w:val="007C5BCC"/>
    <w:rsid w:val="007D1E77"/>
    <w:rsid w:val="007F2415"/>
    <w:rsid w:val="0080479F"/>
    <w:rsid w:val="0081043A"/>
    <w:rsid w:val="0081591C"/>
    <w:rsid w:val="008234ED"/>
    <w:rsid w:val="00823F79"/>
    <w:rsid w:val="00835B83"/>
    <w:rsid w:val="00836096"/>
    <w:rsid w:val="00836433"/>
    <w:rsid w:val="00841CC8"/>
    <w:rsid w:val="0085200B"/>
    <w:rsid w:val="008545C3"/>
    <w:rsid w:val="00865D02"/>
    <w:rsid w:val="0087710D"/>
    <w:rsid w:val="008775A4"/>
    <w:rsid w:val="008844A6"/>
    <w:rsid w:val="00893634"/>
    <w:rsid w:val="008A0077"/>
    <w:rsid w:val="008A5B39"/>
    <w:rsid w:val="008B061E"/>
    <w:rsid w:val="008C4579"/>
    <w:rsid w:val="008C4CD7"/>
    <w:rsid w:val="008C7E00"/>
    <w:rsid w:val="008D2685"/>
    <w:rsid w:val="008D6AAF"/>
    <w:rsid w:val="00902573"/>
    <w:rsid w:val="0091675D"/>
    <w:rsid w:val="00921F82"/>
    <w:rsid w:val="00925CCA"/>
    <w:rsid w:val="00927F74"/>
    <w:rsid w:val="00930476"/>
    <w:rsid w:val="0093651B"/>
    <w:rsid w:val="00944B90"/>
    <w:rsid w:val="009572D5"/>
    <w:rsid w:val="00960504"/>
    <w:rsid w:val="00974471"/>
    <w:rsid w:val="00980060"/>
    <w:rsid w:val="009A187E"/>
    <w:rsid w:val="009A2A10"/>
    <w:rsid w:val="009B0B96"/>
    <w:rsid w:val="009B26FA"/>
    <w:rsid w:val="009B280F"/>
    <w:rsid w:val="009E53C7"/>
    <w:rsid w:val="00A039C3"/>
    <w:rsid w:val="00A1073A"/>
    <w:rsid w:val="00A124DA"/>
    <w:rsid w:val="00A4647F"/>
    <w:rsid w:val="00A7620F"/>
    <w:rsid w:val="00A85F38"/>
    <w:rsid w:val="00A9069E"/>
    <w:rsid w:val="00A91CF8"/>
    <w:rsid w:val="00AC0153"/>
    <w:rsid w:val="00AD0878"/>
    <w:rsid w:val="00AD27D0"/>
    <w:rsid w:val="00AD4BF1"/>
    <w:rsid w:val="00AD4EDE"/>
    <w:rsid w:val="00AD565B"/>
    <w:rsid w:val="00AE3BA8"/>
    <w:rsid w:val="00B01F82"/>
    <w:rsid w:val="00B104F2"/>
    <w:rsid w:val="00B13166"/>
    <w:rsid w:val="00B14974"/>
    <w:rsid w:val="00B502AD"/>
    <w:rsid w:val="00B6708F"/>
    <w:rsid w:val="00B86E74"/>
    <w:rsid w:val="00B9357F"/>
    <w:rsid w:val="00B950BB"/>
    <w:rsid w:val="00BA102C"/>
    <w:rsid w:val="00BA226D"/>
    <w:rsid w:val="00BB4B41"/>
    <w:rsid w:val="00BD636F"/>
    <w:rsid w:val="00BE7B9E"/>
    <w:rsid w:val="00BF52FB"/>
    <w:rsid w:val="00C063A0"/>
    <w:rsid w:val="00C073E4"/>
    <w:rsid w:val="00C34599"/>
    <w:rsid w:val="00C63202"/>
    <w:rsid w:val="00C713F8"/>
    <w:rsid w:val="00C910D4"/>
    <w:rsid w:val="00C94054"/>
    <w:rsid w:val="00C9456F"/>
    <w:rsid w:val="00C96A56"/>
    <w:rsid w:val="00CB1DF1"/>
    <w:rsid w:val="00CC2C96"/>
    <w:rsid w:val="00CF49C1"/>
    <w:rsid w:val="00CF6185"/>
    <w:rsid w:val="00CF6F69"/>
    <w:rsid w:val="00CF70D7"/>
    <w:rsid w:val="00D06F1A"/>
    <w:rsid w:val="00D239EC"/>
    <w:rsid w:val="00D23DDE"/>
    <w:rsid w:val="00D25A59"/>
    <w:rsid w:val="00D31B0C"/>
    <w:rsid w:val="00D34144"/>
    <w:rsid w:val="00D50E72"/>
    <w:rsid w:val="00D55796"/>
    <w:rsid w:val="00D56449"/>
    <w:rsid w:val="00D57ED2"/>
    <w:rsid w:val="00D81B7A"/>
    <w:rsid w:val="00D829CA"/>
    <w:rsid w:val="00D8595A"/>
    <w:rsid w:val="00D94DD6"/>
    <w:rsid w:val="00DA61A5"/>
    <w:rsid w:val="00DC7818"/>
    <w:rsid w:val="00DD2DE5"/>
    <w:rsid w:val="00DD6D78"/>
    <w:rsid w:val="00DF5761"/>
    <w:rsid w:val="00DF604B"/>
    <w:rsid w:val="00E32728"/>
    <w:rsid w:val="00E37D32"/>
    <w:rsid w:val="00E54567"/>
    <w:rsid w:val="00E677C4"/>
    <w:rsid w:val="00E71F6C"/>
    <w:rsid w:val="00E7433A"/>
    <w:rsid w:val="00E81503"/>
    <w:rsid w:val="00E85BBF"/>
    <w:rsid w:val="00E9245C"/>
    <w:rsid w:val="00EB3333"/>
    <w:rsid w:val="00EB6220"/>
    <w:rsid w:val="00ED7729"/>
    <w:rsid w:val="00F14F07"/>
    <w:rsid w:val="00F17B9C"/>
    <w:rsid w:val="00F302AA"/>
    <w:rsid w:val="00F336BD"/>
    <w:rsid w:val="00F4154B"/>
    <w:rsid w:val="00F604A1"/>
    <w:rsid w:val="00F60D11"/>
    <w:rsid w:val="00F80701"/>
    <w:rsid w:val="00F850E3"/>
    <w:rsid w:val="00FC5BEA"/>
    <w:rsid w:val="00FD4542"/>
    <w:rsid w:val="00FE0866"/>
    <w:rsid w:val="00FE4707"/>
    <w:rsid w:val="00FE70F5"/>
    <w:rsid w:val="00FF462E"/>
    <w:rsid w:val="00FF7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8C17DD"/>
  <w15:docId w15:val="{59A20705-8067-43BC-A167-09144380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1B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E0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43322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433228"/>
    <w:rPr>
      <w:rFonts w:asciiTheme="majorHAnsi" w:eastAsiaTheme="majorEastAsia" w:hAnsiTheme="majorHAnsi" w:cstheme="majorBidi"/>
      <w:sz w:val="18"/>
      <w:szCs w:val="18"/>
    </w:rPr>
  </w:style>
  <w:style w:type="paragraph" w:styleId="a6">
    <w:name w:val="header"/>
    <w:basedOn w:val="a"/>
    <w:link w:val="a7"/>
    <w:uiPriority w:val="99"/>
    <w:unhideWhenUsed/>
    <w:rsid w:val="00CF49C1"/>
    <w:pPr>
      <w:tabs>
        <w:tab w:val="center" w:pos="4252"/>
        <w:tab w:val="right" w:pos="8504"/>
      </w:tabs>
      <w:snapToGrid w:val="0"/>
    </w:pPr>
  </w:style>
  <w:style w:type="character" w:customStyle="1" w:styleId="a7">
    <w:name w:val="ヘッダー (文字)"/>
    <w:basedOn w:val="a0"/>
    <w:link w:val="a6"/>
    <w:uiPriority w:val="99"/>
    <w:rsid w:val="00CF49C1"/>
  </w:style>
  <w:style w:type="paragraph" w:styleId="a8">
    <w:name w:val="footer"/>
    <w:basedOn w:val="a"/>
    <w:link w:val="a9"/>
    <w:uiPriority w:val="99"/>
    <w:unhideWhenUsed/>
    <w:rsid w:val="00CF49C1"/>
    <w:pPr>
      <w:tabs>
        <w:tab w:val="center" w:pos="4252"/>
        <w:tab w:val="right" w:pos="8504"/>
      </w:tabs>
      <w:snapToGrid w:val="0"/>
    </w:pPr>
  </w:style>
  <w:style w:type="character" w:customStyle="1" w:styleId="a9">
    <w:name w:val="フッター (文字)"/>
    <w:basedOn w:val="a0"/>
    <w:link w:val="a8"/>
    <w:uiPriority w:val="99"/>
    <w:rsid w:val="00CF49C1"/>
  </w:style>
  <w:style w:type="character" w:styleId="aa">
    <w:name w:val="annotation reference"/>
    <w:basedOn w:val="a0"/>
    <w:uiPriority w:val="99"/>
    <w:semiHidden/>
    <w:unhideWhenUsed/>
    <w:rsid w:val="003655FA"/>
    <w:rPr>
      <w:sz w:val="18"/>
      <w:szCs w:val="18"/>
    </w:rPr>
  </w:style>
  <w:style w:type="paragraph" w:styleId="ab">
    <w:name w:val="annotation text"/>
    <w:basedOn w:val="a"/>
    <w:link w:val="ac"/>
    <w:uiPriority w:val="99"/>
    <w:semiHidden/>
    <w:unhideWhenUsed/>
    <w:rsid w:val="003655FA"/>
    <w:pPr>
      <w:jc w:val="left"/>
    </w:pPr>
  </w:style>
  <w:style w:type="character" w:customStyle="1" w:styleId="ac">
    <w:name w:val="コメント文字列 (文字)"/>
    <w:basedOn w:val="a0"/>
    <w:link w:val="ab"/>
    <w:uiPriority w:val="99"/>
    <w:semiHidden/>
    <w:rsid w:val="003655FA"/>
  </w:style>
  <w:style w:type="paragraph" w:styleId="ad">
    <w:name w:val="annotation subject"/>
    <w:basedOn w:val="ab"/>
    <w:next w:val="ab"/>
    <w:link w:val="ae"/>
    <w:uiPriority w:val="99"/>
    <w:semiHidden/>
    <w:unhideWhenUsed/>
    <w:rsid w:val="003655FA"/>
    <w:rPr>
      <w:b/>
      <w:bCs/>
    </w:rPr>
  </w:style>
  <w:style w:type="character" w:customStyle="1" w:styleId="ae">
    <w:name w:val="コメント内容 (文字)"/>
    <w:basedOn w:val="ac"/>
    <w:link w:val="ad"/>
    <w:uiPriority w:val="99"/>
    <w:semiHidden/>
    <w:rsid w:val="003655FA"/>
    <w:rPr>
      <w:b/>
      <w:bCs/>
    </w:rPr>
  </w:style>
  <w:style w:type="paragraph" w:styleId="af">
    <w:name w:val="List Paragraph"/>
    <w:basedOn w:val="a"/>
    <w:uiPriority w:val="34"/>
    <w:qFormat/>
    <w:rsid w:val="000E4BE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CAB90-58A0-49A3-9DC3-D09BE1937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679</Words>
  <Characters>3874</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MouseComputer PC</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gkk</dc:creator>
  <cp:lastModifiedBy>user04</cp:lastModifiedBy>
  <cp:revision>2</cp:revision>
  <cp:lastPrinted>2020-03-03T06:38:00Z</cp:lastPrinted>
  <dcterms:created xsi:type="dcterms:W3CDTF">2020-12-21T02:24:00Z</dcterms:created>
  <dcterms:modified xsi:type="dcterms:W3CDTF">2020-12-21T02:24:00Z</dcterms:modified>
</cp:coreProperties>
</file>